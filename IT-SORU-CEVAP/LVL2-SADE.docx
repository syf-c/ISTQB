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64A8" w14:textId="77777777" w:rsidR="00990044" w:rsidRDefault="00000000">
      <w:pPr>
        <w:pStyle w:val="Body"/>
        <w:spacing w:after="160" w:line="259" w:lineRule="auto"/>
        <w:rPr>
          <w:kern w:val="2"/>
        </w:rPr>
      </w:pPr>
      <w:r>
        <w:rPr>
          <w:kern w:val="2"/>
        </w:rPr>
        <w:t>1. Hangisi test mühendisinin tipik g</w:t>
      </w:r>
      <w:r>
        <w:rPr>
          <w:kern w:val="2"/>
          <w:lang w:val="sv-SE"/>
        </w:rPr>
        <w:t>ö</w:t>
      </w:r>
      <w:r>
        <w:rPr>
          <w:kern w:val="2"/>
        </w:rPr>
        <w:t>revlerinden değildir?</w:t>
      </w:r>
    </w:p>
    <w:p w14:paraId="3EC747D7" w14:textId="77777777" w:rsidR="00990044" w:rsidRDefault="00000000">
      <w:pPr>
        <w:pStyle w:val="Body"/>
        <w:numPr>
          <w:ilvl w:val="0"/>
          <w:numId w:val="2"/>
        </w:numPr>
        <w:spacing w:after="160" w:line="259" w:lineRule="auto"/>
        <w:rPr>
          <w:kern w:val="2"/>
        </w:rPr>
      </w:pPr>
      <w:r>
        <w:rPr>
          <w:kern w:val="2"/>
        </w:rPr>
        <w:t>Test verisi hazırlar</w:t>
      </w:r>
    </w:p>
    <w:p w14:paraId="7E1BCF87" w14:textId="77777777" w:rsidR="00990044" w:rsidRDefault="00000000">
      <w:pPr>
        <w:pStyle w:val="Body"/>
        <w:numPr>
          <w:ilvl w:val="0"/>
          <w:numId w:val="2"/>
        </w:numPr>
        <w:spacing w:after="160" w:line="259" w:lineRule="auto"/>
        <w:rPr>
          <w:kern w:val="2"/>
        </w:rPr>
      </w:pPr>
      <w:r>
        <w:rPr>
          <w:kern w:val="2"/>
        </w:rPr>
        <w:t>Spesifikasyonları oluşturur</w:t>
      </w:r>
    </w:p>
    <w:p w14:paraId="0BF578BD" w14:textId="77777777" w:rsidR="00990044" w:rsidRDefault="00000000">
      <w:pPr>
        <w:pStyle w:val="Body"/>
        <w:numPr>
          <w:ilvl w:val="0"/>
          <w:numId w:val="2"/>
        </w:numPr>
        <w:spacing w:after="160" w:line="259" w:lineRule="auto"/>
        <w:rPr>
          <w:kern w:val="2"/>
        </w:rPr>
      </w:pPr>
      <w:r>
        <w:rPr>
          <w:kern w:val="2"/>
        </w:rPr>
        <w:t>Test yaklaşımını belirler</w:t>
      </w:r>
    </w:p>
    <w:p w14:paraId="6325A687" w14:textId="77777777" w:rsidR="00990044" w:rsidRDefault="00000000">
      <w:pPr>
        <w:pStyle w:val="Body"/>
        <w:numPr>
          <w:ilvl w:val="0"/>
          <w:numId w:val="2"/>
        </w:numPr>
        <w:spacing w:after="160" w:line="259" w:lineRule="auto"/>
        <w:rPr>
          <w:kern w:val="2"/>
        </w:rPr>
      </w:pPr>
      <w:r>
        <w:rPr>
          <w:kern w:val="2"/>
          <w:lang w:val="fr-FR"/>
        </w:rPr>
        <w:t>Test plan</w:t>
      </w:r>
      <w:r>
        <w:rPr>
          <w:kern w:val="2"/>
        </w:rPr>
        <w:t>ı g</w:t>
      </w:r>
      <w:r>
        <w:rPr>
          <w:kern w:val="2"/>
          <w:lang w:val="sv-SE"/>
        </w:rPr>
        <w:t>ö</w:t>
      </w:r>
      <w:r>
        <w:rPr>
          <w:kern w:val="2"/>
        </w:rPr>
        <w:t>zden geçirir</w:t>
      </w:r>
    </w:p>
    <w:p w14:paraId="367267E7" w14:textId="77777777" w:rsidR="00990044" w:rsidRDefault="00990044">
      <w:pPr>
        <w:pStyle w:val="Body"/>
        <w:spacing w:after="160" w:line="259" w:lineRule="auto"/>
        <w:rPr>
          <w:kern w:val="2"/>
          <w:sz w:val="10"/>
          <w:szCs w:val="10"/>
        </w:rPr>
      </w:pPr>
    </w:p>
    <w:p w14:paraId="5E08E11B" w14:textId="77777777" w:rsidR="00990044" w:rsidRDefault="00000000">
      <w:pPr>
        <w:pStyle w:val="Body"/>
        <w:spacing w:after="160" w:line="259" w:lineRule="auto"/>
        <w:rPr>
          <w:kern w:val="2"/>
        </w:rPr>
      </w:pPr>
      <w:r>
        <w:rPr>
          <w:kern w:val="2"/>
        </w:rPr>
        <w:t>2. Hangisi statik testin amacıdı</w:t>
      </w:r>
      <w:r>
        <w:rPr>
          <w:kern w:val="2"/>
          <w:lang w:val="zh-TW" w:eastAsia="zh-TW"/>
        </w:rPr>
        <w:t>r?</w:t>
      </w:r>
    </w:p>
    <w:p w14:paraId="15B0C0FF" w14:textId="77777777" w:rsidR="00990044" w:rsidRDefault="00000000">
      <w:pPr>
        <w:pStyle w:val="Body"/>
        <w:numPr>
          <w:ilvl w:val="0"/>
          <w:numId w:val="13"/>
        </w:numPr>
        <w:spacing w:after="160" w:line="259" w:lineRule="auto"/>
        <w:rPr>
          <w:kern w:val="2"/>
        </w:rPr>
      </w:pPr>
      <w:r>
        <w:rPr>
          <w:kern w:val="2"/>
        </w:rPr>
        <w:t>İç yapı analizi</w:t>
      </w:r>
    </w:p>
    <w:p w14:paraId="38E8B79A" w14:textId="77777777" w:rsidR="00990044" w:rsidRDefault="00000000">
      <w:pPr>
        <w:pStyle w:val="Body"/>
        <w:numPr>
          <w:ilvl w:val="0"/>
          <w:numId w:val="13"/>
        </w:numPr>
        <w:spacing w:after="160" w:line="259" w:lineRule="auto"/>
        <w:rPr>
          <w:kern w:val="2"/>
        </w:rPr>
      </w:pPr>
      <w:r>
        <w:rPr>
          <w:kern w:val="2"/>
        </w:rPr>
        <w:t>Kara kutu testine destek</w:t>
      </w:r>
    </w:p>
    <w:p w14:paraId="52D854ED" w14:textId="77777777" w:rsidR="00990044" w:rsidRDefault="00000000">
      <w:pPr>
        <w:pStyle w:val="Body"/>
        <w:numPr>
          <w:ilvl w:val="0"/>
          <w:numId w:val="13"/>
        </w:numPr>
        <w:spacing w:after="160" w:line="259" w:lineRule="auto"/>
        <w:rPr>
          <w:kern w:val="2"/>
        </w:rPr>
      </w:pPr>
      <w:r>
        <w:rPr>
          <w:kern w:val="2"/>
        </w:rPr>
        <w:t>Versiyon bilgisi tutmak</w:t>
      </w:r>
    </w:p>
    <w:p w14:paraId="503EFAF6" w14:textId="77777777" w:rsidR="00990044" w:rsidRDefault="00000000">
      <w:pPr>
        <w:pStyle w:val="Body"/>
        <w:numPr>
          <w:ilvl w:val="0"/>
          <w:numId w:val="13"/>
        </w:numPr>
        <w:spacing w:after="160" w:line="259" w:lineRule="auto"/>
        <w:rPr>
          <w:kern w:val="2"/>
        </w:rPr>
      </w:pPr>
      <w:r>
        <w:rPr>
          <w:kern w:val="2"/>
        </w:rPr>
        <w:t>Gereksinimleri kontrol etmek</w:t>
      </w:r>
    </w:p>
    <w:p w14:paraId="1B2E9AAB" w14:textId="77777777" w:rsidR="00990044" w:rsidRDefault="00990044">
      <w:pPr>
        <w:pStyle w:val="Body"/>
        <w:spacing w:after="160" w:line="259" w:lineRule="auto"/>
        <w:rPr>
          <w:kern w:val="2"/>
          <w:sz w:val="10"/>
          <w:szCs w:val="10"/>
        </w:rPr>
      </w:pPr>
    </w:p>
    <w:p w14:paraId="65F049CA" w14:textId="77777777" w:rsidR="00990044" w:rsidRDefault="00000000">
      <w:pPr>
        <w:pStyle w:val="Body"/>
        <w:spacing w:after="160" w:line="259" w:lineRule="auto"/>
        <w:rPr>
          <w:kern w:val="2"/>
        </w:rPr>
      </w:pPr>
      <w:r>
        <w:rPr>
          <w:kern w:val="2"/>
        </w:rPr>
        <w:t>3. Regresyon testi ile ilgili hangisi yanlıştı</w:t>
      </w:r>
      <w:r>
        <w:rPr>
          <w:kern w:val="2"/>
          <w:lang w:val="zh-TW" w:eastAsia="zh-TW"/>
        </w:rPr>
        <w:t>r?</w:t>
      </w:r>
    </w:p>
    <w:p w14:paraId="4E4BC903" w14:textId="77777777" w:rsidR="00990044" w:rsidRDefault="00000000">
      <w:pPr>
        <w:pStyle w:val="Body"/>
        <w:numPr>
          <w:ilvl w:val="0"/>
          <w:numId w:val="11"/>
        </w:numPr>
        <w:spacing w:after="160" w:line="259" w:lineRule="auto"/>
        <w:rPr>
          <w:kern w:val="2"/>
        </w:rPr>
      </w:pPr>
      <w:r>
        <w:rPr>
          <w:kern w:val="2"/>
        </w:rPr>
        <w:t>Sadece sistem testi seviyesinde yapılır</w:t>
      </w:r>
    </w:p>
    <w:p w14:paraId="4C6B50E1" w14:textId="77777777" w:rsidR="00990044" w:rsidRDefault="00990044">
      <w:pPr>
        <w:pStyle w:val="Body"/>
        <w:spacing w:after="160" w:line="259" w:lineRule="auto"/>
        <w:rPr>
          <w:kern w:val="2"/>
          <w:sz w:val="10"/>
          <w:szCs w:val="10"/>
        </w:rPr>
      </w:pPr>
    </w:p>
    <w:p w14:paraId="4C0AAAF1" w14:textId="77777777" w:rsidR="00990044" w:rsidRDefault="00000000">
      <w:pPr>
        <w:pStyle w:val="Body"/>
        <w:spacing w:after="160" w:line="259" w:lineRule="auto"/>
        <w:rPr>
          <w:kern w:val="2"/>
        </w:rPr>
      </w:pPr>
      <w:r>
        <w:rPr>
          <w:kern w:val="2"/>
          <w:lang w:val="en-US"/>
        </w:rPr>
        <w:t>4. Equivalence partitioning nedir?</w:t>
      </w:r>
    </w:p>
    <w:p w14:paraId="504CCC45" w14:textId="77777777" w:rsidR="00990044" w:rsidRDefault="00000000">
      <w:pPr>
        <w:pStyle w:val="Body"/>
        <w:numPr>
          <w:ilvl w:val="0"/>
          <w:numId w:val="8"/>
        </w:numPr>
        <w:spacing w:after="160" w:line="259" w:lineRule="auto"/>
        <w:rPr>
          <w:kern w:val="2"/>
        </w:rPr>
      </w:pPr>
      <w:r>
        <w:rPr>
          <w:kern w:val="2"/>
        </w:rPr>
        <w:t>Benzer davranışlar g</w:t>
      </w:r>
      <w:r>
        <w:rPr>
          <w:kern w:val="2"/>
          <w:lang w:val="sv-SE"/>
        </w:rPr>
        <w:t>ö</w:t>
      </w:r>
      <w:r>
        <w:rPr>
          <w:kern w:val="2"/>
        </w:rPr>
        <w:t>steren girdi ve çıktıların gruplandırılması</w:t>
      </w:r>
    </w:p>
    <w:p w14:paraId="2D456269" w14:textId="77777777" w:rsidR="00990044" w:rsidRDefault="00990044">
      <w:pPr>
        <w:pStyle w:val="Body"/>
        <w:spacing w:after="160" w:line="259" w:lineRule="auto"/>
        <w:rPr>
          <w:kern w:val="2"/>
          <w:sz w:val="10"/>
          <w:szCs w:val="10"/>
        </w:rPr>
      </w:pPr>
    </w:p>
    <w:p w14:paraId="59DD2CD6" w14:textId="77777777" w:rsidR="00990044" w:rsidRDefault="00000000">
      <w:pPr>
        <w:pStyle w:val="Body"/>
        <w:spacing w:after="160" w:line="259" w:lineRule="auto"/>
        <w:rPr>
          <w:kern w:val="2"/>
        </w:rPr>
      </w:pPr>
      <w:r>
        <w:rPr>
          <w:kern w:val="2"/>
        </w:rPr>
        <w:t>5. Hangisinde entry-exit criteria uygulanı</w:t>
      </w:r>
      <w:r>
        <w:rPr>
          <w:kern w:val="2"/>
          <w:lang w:val="zh-TW" w:eastAsia="zh-TW"/>
        </w:rPr>
        <w:t>r?</w:t>
      </w:r>
    </w:p>
    <w:p w14:paraId="150DEDA7" w14:textId="77777777" w:rsidR="00990044" w:rsidRDefault="00000000">
      <w:pPr>
        <w:pStyle w:val="Body"/>
        <w:numPr>
          <w:ilvl w:val="0"/>
          <w:numId w:val="6"/>
        </w:numPr>
        <w:spacing w:after="160" w:line="259" w:lineRule="auto"/>
        <w:rPr>
          <w:kern w:val="2"/>
        </w:rPr>
      </w:pPr>
      <w:r>
        <w:rPr>
          <w:kern w:val="2"/>
          <w:lang w:val="en-US"/>
        </w:rPr>
        <w:t>Technical</w:t>
      </w:r>
    </w:p>
    <w:p w14:paraId="5262E653" w14:textId="77777777" w:rsidR="00990044" w:rsidRDefault="00000000">
      <w:pPr>
        <w:pStyle w:val="Body"/>
        <w:numPr>
          <w:ilvl w:val="0"/>
          <w:numId w:val="6"/>
        </w:numPr>
        <w:spacing w:after="160" w:line="259" w:lineRule="auto"/>
        <w:rPr>
          <w:kern w:val="2"/>
        </w:rPr>
      </w:pPr>
      <w:r>
        <w:rPr>
          <w:kern w:val="2"/>
          <w:lang w:val="en-US"/>
        </w:rPr>
        <w:t>Walkthrough</w:t>
      </w:r>
    </w:p>
    <w:p w14:paraId="372AE302" w14:textId="77777777" w:rsidR="00990044" w:rsidRDefault="00000000">
      <w:pPr>
        <w:pStyle w:val="Body"/>
        <w:numPr>
          <w:ilvl w:val="0"/>
          <w:numId w:val="6"/>
        </w:numPr>
        <w:spacing w:after="160" w:line="259" w:lineRule="auto"/>
        <w:rPr>
          <w:kern w:val="2"/>
        </w:rPr>
      </w:pPr>
      <w:r>
        <w:rPr>
          <w:kern w:val="2"/>
          <w:lang w:val="it-IT"/>
        </w:rPr>
        <w:t>Formal</w:t>
      </w:r>
    </w:p>
    <w:p w14:paraId="035389F0" w14:textId="77777777" w:rsidR="00990044" w:rsidRDefault="00000000">
      <w:pPr>
        <w:pStyle w:val="Body"/>
        <w:numPr>
          <w:ilvl w:val="0"/>
          <w:numId w:val="6"/>
        </w:numPr>
        <w:spacing w:after="160" w:line="259" w:lineRule="auto"/>
        <w:rPr>
          <w:kern w:val="2"/>
        </w:rPr>
      </w:pPr>
      <w:r>
        <w:rPr>
          <w:kern w:val="2"/>
        </w:rPr>
        <w:t>Informal</w:t>
      </w:r>
    </w:p>
    <w:p w14:paraId="36DF773B" w14:textId="77777777" w:rsidR="00990044" w:rsidRDefault="00990044">
      <w:pPr>
        <w:pStyle w:val="Body"/>
        <w:spacing w:after="160" w:line="259" w:lineRule="auto"/>
        <w:rPr>
          <w:kern w:val="2"/>
          <w:sz w:val="10"/>
          <w:szCs w:val="10"/>
        </w:rPr>
      </w:pPr>
    </w:p>
    <w:p w14:paraId="35EDF15F" w14:textId="77777777" w:rsidR="00990044" w:rsidRDefault="00000000">
      <w:pPr>
        <w:pStyle w:val="Body"/>
        <w:spacing w:after="160" w:line="259" w:lineRule="auto"/>
        <w:rPr>
          <w:kern w:val="2"/>
        </w:rPr>
      </w:pPr>
      <w:r>
        <w:rPr>
          <w:kern w:val="2"/>
          <w:lang w:val="en-US"/>
        </w:rPr>
        <w:t>6. Hangisi test lead g</w:t>
      </w:r>
      <w:r>
        <w:rPr>
          <w:kern w:val="2"/>
          <w:lang w:val="sv-SE"/>
        </w:rPr>
        <w:t>ö</w:t>
      </w:r>
      <w:r>
        <w:rPr>
          <w:kern w:val="2"/>
        </w:rPr>
        <w:t>revidir?</w:t>
      </w:r>
    </w:p>
    <w:p w14:paraId="04519950" w14:textId="77777777" w:rsidR="00990044" w:rsidRDefault="00000000">
      <w:pPr>
        <w:pStyle w:val="Body"/>
        <w:numPr>
          <w:ilvl w:val="0"/>
          <w:numId w:val="4"/>
        </w:numPr>
        <w:spacing w:after="160" w:line="259" w:lineRule="auto"/>
        <w:rPr>
          <w:kern w:val="2"/>
        </w:rPr>
      </w:pPr>
      <w:r>
        <w:rPr>
          <w:kern w:val="2"/>
        </w:rPr>
        <w:t>Test yaklaşımı oluşturur</w:t>
      </w:r>
    </w:p>
    <w:p w14:paraId="497356B2" w14:textId="77777777" w:rsidR="00990044" w:rsidRDefault="00000000">
      <w:pPr>
        <w:pStyle w:val="Body"/>
        <w:numPr>
          <w:ilvl w:val="0"/>
          <w:numId w:val="4"/>
        </w:numPr>
        <w:spacing w:after="160" w:line="259" w:lineRule="auto"/>
        <w:rPr>
          <w:kern w:val="2"/>
        </w:rPr>
      </w:pPr>
      <w:r>
        <w:rPr>
          <w:kern w:val="2"/>
        </w:rPr>
        <w:t>Test takvimi belirler</w:t>
      </w:r>
    </w:p>
    <w:p w14:paraId="68D1D330" w14:textId="77777777" w:rsidR="00990044" w:rsidRDefault="00000000">
      <w:pPr>
        <w:pStyle w:val="Body"/>
        <w:numPr>
          <w:ilvl w:val="0"/>
          <w:numId w:val="4"/>
        </w:numPr>
        <w:spacing w:after="160" w:line="259" w:lineRule="auto"/>
        <w:rPr>
          <w:kern w:val="2"/>
        </w:rPr>
      </w:pPr>
      <w:r>
        <w:rPr>
          <w:kern w:val="2"/>
        </w:rPr>
        <w:t>Test koşturur</w:t>
      </w:r>
    </w:p>
    <w:p w14:paraId="549FC130" w14:textId="77777777" w:rsidR="00990044" w:rsidRDefault="00000000">
      <w:pPr>
        <w:pStyle w:val="Body"/>
        <w:numPr>
          <w:ilvl w:val="0"/>
          <w:numId w:val="4"/>
        </w:numPr>
        <w:spacing w:after="160" w:line="259" w:lineRule="auto"/>
        <w:rPr>
          <w:kern w:val="2"/>
        </w:rPr>
      </w:pPr>
      <w:r>
        <w:rPr>
          <w:kern w:val="2"/>
          <w:lang w:val="nl-NL"/>
        </w:rPr>
        <w:t>Test metri</w:t>
      </w:r>
      <w:r>
        <w:rPr>
          <w:kern w:val="2"/>
        </w:rPr>
        <w:t>ği oluşturur</w:t>
      </w:r>
    </w:p>
    <w:p w14:paraId="0FC325BB" w14:textId="77777777" w:rsidR="00990044" w:rsidRDefault="00990044">
      <w:pPr>
        <w:pStyle w:val="Body"/>
        <w:spacing w:after="160" w:line="259" w:lineRule="auto"/>
        <w:rPr>
          <w:kern w:val="2"/>
          <w:sz w:val="10"/>
          <w:szCs w:val="10"/>
        </w:rPr>
      </w:pPr>
    </w:p>
    <w:p w14:paraId="4C8B41DD" w14:textId="77777777" w:rsidR="00990044" w:rsidRDefault="00000000">
      <w:pPr>
        <w:pStyle w:val="Body"/>
        <w:jc w:val="both"/>
      </w:pPr>
      <w:r>
        <w:rPr>
          <w:kern w:val="2"/>
        </w:rPr>
        <w:t>7. V modelle ilgili soru. H</w:t>
      </w:r>
      <w:r>
        <w:t>er test seviyesine karşılık gelen gereksinimler (İnternetten bakılabilir)</w:t>
      </w:r>
    </w:p>
    <w:p w14:paraId="156A8757" w14:textId="77777777" w:rsidR="00990044" w:rsidRDefault="00000000">
      <w:pPr>
        <w:pStyle w:val="Body"/>
        <w:numPr>
          <w:ilvl w:val="0"/>
          <w:numId w:val="3"/>
        </w:numPr>
        <w:jc w:val="both"/>
      </w:pPr>
      <w:r>
        <w:rPr>
          <w:lang w:val="en-US"/>
        </w:rPr>
        <w:t>AC</w:t>
      </w:r>
      <w:r>
        <w:rPr>
          <w:lang w:val="en-US"/>
        </w:rPr>
        <w:sym w:font="Wingdings" w:char="F0E0"/>
      </w:r>
      <w:r>
        <w:rPr>
          <w:lang w:val="en-US"/>
        </w:rPr>
        <w:t>business req.</w:t>
      </w:r>
    </w:p>
    <w:p w14:paraId="32D6D618" w14:textId="77777777" w:rsidR="00990044" w:rsidRDefault="00000000">
      <w:pPr>
        <w:pStyle w:val="Body"/>
        <w:numPr>
          <w:ilvl w:val="0"/>
          <w:numId w:val="3"/>
        </w:numPr>
        <w:jc w:val="both"/>
      </w:pPr>
      <w:r>
        <w:rPr>
          <w:lang w:val="en-US"/>
        </w:rPr>
        <w:t xml:space="preserve">System </w:t>
      </w:r>
      <w:r>
        <w:rPr>
          <w:lang w:val="en-US"/>
        </w:rPr>
        <w:sym w:font="Wingdings" w:char="F0E0"/>
      </w:r>
      <w:r>
        <w:rPr>
          <w:lang w:val="en-US"/>
        </w:rPr>
        <w:t>software req.</w:t>
      </w:r>
    </w:p>
    <w:p w14:paraId="76E0271D" w14:textId="77777777" w:rsidR="00990044" w:rsidRDefault="00000000">
      <w:pPr>
        <w:pStyle w:val="Body"/>
        <w:numPr>
          <w:ilvl w:val="0"/>
          <w:numId w:val="3"/>
        </w:numPr>
        <w:jc w:val="both"/>
      </w:pPr>
      <w:r>
        <w:t xml:space="preserve">Entegrasyon </w:t>
      </w:r>
      <w:r>
        <w:sym w:font="Wingdings" w:char="F0E0"/>
      </w:r>
      <w:r>
        <w:t xml:space="preserve">high </w:t>
      </w:r>
      <w:proofErr w:type="gramStart"/>
      <w:r>
        <w:t>design</w:t>
      </w:r>
      <w:ins w:id="0" w:author="SM-T870" w:date="2023-03-01T00:26:00Z">
        <w:r>
          <w:rPr>
            <w:lang w:val="en-US"/>
          </w:rPr>
          <w:t>[</w:t>
        </w:r>
      </w:ins>
      <w:proofErr w:type="gramEnd"/>
    </w:p>
    <w:p w14:paraId="10497FEB" w14:textId="77777777" w:rsidR="00990044" w:rsidRDefault="00000000">
      <w:pPr>
        <w:pStyle w:val="Body"/>
        <w:numPr>
          <w:ilvl w:val="0"/>
          <w:numId w:val="3"/>
        </w:numPr>
        <w:jc w:val="both"/>
      </w:pPr>
      <w:r>
        <w:rPr>
          <w:lang w:val="en-US"/>
        </w:rPr>
        <w:t>Component</w:t>
      </w:r>
      <w:r>
        <w:rPr>
          <w:lang w:val="en-US"/>
        </w:rPr>
        <w:sym w:font="Wingdings" w:char="F0E0"/>
      </w:r>
      <w:r>
        <w:rPr>
          <w:lang w:val="en-US"/>
        </w:rPr>
        <w:t xml:space="preserve">low design </w:t>
      </w:r>
    </w:p>
    <w:p w14:paraId="6EBD21ED" w14:textId="77777777" w:rsidR="00990044" w:rsidRDefault="00000000">
      <w:pPr>
        <w:pStyle w:val="Body"/>
        <w:spacing w:after="160" w:line="259" w:lineRule="auto"/>
        <w:rPr>
          <w:kern w:val="2"/>
        </w:rPr>
      </w:pPr>
      <w:r>
        <w:rPr>
          <w:kern w:val="2"/>
        </w:rPr>
        <w:t xml:space="preserve">8. Test tasarımının tanımı nedir? </w:t>
      </w:r>
    </w:p>
    <w:p w14:paraId="68CB6CD8" w14:textId="77777777" w:rsidR="00990044" w:rsidRDefault="00000000">
      <w:pPr>
        <w:pStyle w:val="Body"/>
        <w:rPr>
          <w:kern w:val="2"/>
          <w:lang w:val="en-US"/>
        </w:rPr>
      </w:pPr>
      <w:r>
        <w:rPr>
          <w:kern w:val="2"/>
        </w:rPr>
        <w:lastRenderedPageBreak/>
        <w:t xml:space="preserve">9. </w:t>
      </w:r>
      <w:proofErr w:type="gramStart"/>
      <w:r>
        <w:rPr>
          <w:kern w:val="2"/>
          <w:lang w:val="en-US"/>
        </w:rPr>
        <w:t>Hangileri  test</w:t>
      </w:r>
      <w:proofErr w:type="gramEnd"/>
      <w:r>
        <w:rPr>
          <w:kern w:val="2"/>
          <w:lang w:val="en-US"/>
        </w:rPr>
        <w:t xml:space="preserve"> gözetim ve kontrolun aktivitelerindendir </w:t>
      </w:r>
    </w:p>
    <w:p w14:paraId="5F1B7C19" w14:textId="77777777" w:rsidR="00990044" w:rsidRDefault="00000000">
      <w:pPr>
        <w:pStyle w:val="Body"/>
        <w:numPr>
          <w:ilvl w:val="0"/>
          <w:numId w:val="17"/>
        </w:numPr>
        <w:spacing w:after="160" w:line="240" w:lineRule="auto"/>
        <w:rPr>
          <w:kern w:val="2"/>
          <w:lang w:val="en-US"/>
        </w:rPr>
      </w:pPr>
      <w:r>
        <w:rPr>
          <w:kern w:val="2"/>
          <w:lang w:val="en-US"/>
        </w:rPr>
        <w:t>Test kapsamının belirlenmesi</w:t>
      </w:r>
    </w:p>
    <w:p w14:paraId="3C74BEEC" w14:textId="77777777" w:rsidR="00990044" w:rsidRDefault="00000000">
      <w:pPr>
        <w:pStyle w:val="Body"/>
        <w:numPr>
          <w:ilvl w:val="0"/>
          <w:numId w:val="17"/>
        </w:numPr>
        <w:spacing w:after="160" w:line="240" w:lineRule="auto"/>
        <w:rPr>
          <w:kern w:val="2"/>
          <w:lang w:val="en-US"/>
        </w:rPr>
      </w:pPr>
      <w:r>
        <w:rPr>
          <w:kern w:val="2"/>
          <w:lang w:val="en-US"/>
        </w:rPr>
        <w:t>Giriş çıkış kriterlerinin belirlenmesi</w:t>
      </w:r>
    </w:p>
    <w:p w14:paraId="65CD3687" w14:textId="77777777" w:rsidR="00990044" w:rsidRDefault="00000000">
      <w:pPr>
        <w:pStyle w:val="Body"/>
        <w:numPr>
          <w:ilvl w:val="0"/>
          <w:numId w:val="17"/>
        </w:numPr>
        <w:spacing w:after="160" w:line="240" w:lineRule="auto"/>
        <w:rPr>
          <w:kern w:val="2"/>
          <w:lang w:val="en-US"/>
        </w:rPr>
      </w:pPr>
      <w:r>
        <w:rPr>
          <w:kern w:val="2"/>
          <w:lang w:val="en-US"/>
        </w:rPr>
        <w:t>Test planının belirlenmesi</w:t>
      </w:r>
    </w:p>
    <w:p w14:paraId="0CB1CE3C" w14:textId="77777777" w:rsidR="00990044" w:rsidRDefault="00000000">
      <w:pPr>
        <w:pStyle w:val="Body"/>
        <w:numPr>
          <w:ilvl w:val="0"/>
          <w:numId w:val="17"/>
        </w:numPr>
        <w:spacing w:after="160" w:line="240" w:lineRule="auto"/>
        <w:rPr>
          <w:kern w:val="2"/>
          <w:lang w:val="en-US"/>
        </w:rPr>
      </w:pPr>
      <w:r>
        <w:rPr>
          <w:kern w:val="2"/>
          <w:lang w:val="en-US"/>
        </w:rPr>
        <w:t>…</w:t>
      </w:r>
    </w:p>
    <w:p w14:paraId="1C418A92" w14:textId="77777777" w:rsidR="00990044" w:rsidRDefault="00000000">
      <w:pPr>
        <w:pStyle w:val="Body"/>
        <w:spacing w:after="160" w:line="259" w:lineRule="auto"/>
      </w:pPr>
      <w:r>
        <w:rPr>
          <w:kern w:val="2"/>
        </w:rPr>
        <w:t xml:space="preserve">10. </w:t>
      </w:r>
      <w:r>
        <w:t>Test aktivilerinin hangisinde hazırlanan test senaryolarının yüzdesine bakılır</w:t>
      </w:r>
    </w:p>
    <w:p w14:paraId="196DD46A" w14:textId="77777777" w:rsidR="00990044" w:rsidRDefault="00000000">
      <w:pPr>
        <w:jc w:val="both"/>
        <w:rPr>
          <w:rFonts w:ascii="Calibri" w:hAnsi="Calibri" w:cs="Calibri"/>
          <w:sz w:val="22"/>
          <w:szCs w:val="22"/>
        </w:rPr>
      </w:pPr>
      <w:r>
        <w:rPr>
          <w:rFonts w:ascii="Calibri" w:hAnsi="Calibri" w:cs="Calibri"/>
          <w:sz w:val="22"/>
          <w:szCs w:val="22"/>
        </w:rPr>
        <w:t>11.Hangisi test analizi ve test tasarımının çıktılarındandır</w:t>
      </w:r>
    </w:p>
    <w:p w14:paraId="257AA407" w14:textId="77777777" w:rsidR="00990044" w:rsidRDefault="00000000">
      <w:pPr>
        <w:pStyle w:val="ListParagraph"/>
        <w:numPr>
          <w:ilvl w:val="0"/>
          <w:numId w:val="16"/>
        </w:numPr>
        <w:jc w:val="both"/>
        <w:rPr>
          <w:rFonts w:ascii="Calibri" w:hAnsi="Calibri" w:cs="Calibri"/>
          <w:sz w:val="22"/>
          <w:szCs w:val="22"/>
        </w:rPr>
      </w:pPr>
      <w:r>
        <w:rPr>
          <w:rFonts w:ascii="Calibri" w:hAnsi="Calibri" w:cs="Calibri"/>
          <w:sz w:val="22"/>
          <w:szCs w:val="22"/>
        </w:rPr>
        <w:t>i.Test planı</w:t>
      </w:r>
    </w:p>
    <w:p w14:paraId="6CF358E3" w14:textId="77777777" w:rsidR="00990044" w:rsidRDefault="00000000">
      <w:pPr>
        <w:pStyle w:val="ListParagraph"/>
        <w:numPr>
          <w:ilvl w:val="0"/>
          <w:numId w:val="16"/>
        </w:numPr>
        <w:jc w:val="both"/>
        <w:rPr>
          <w:rFonts w:ascii="Calibri" w:hAnsi="Calibri" w:cs="Calibri"/>
          <w:sz w:val="22"/>
          <w:szCs w:val="22"/>
        </w:rPr>
      </w:pPr>
      <w:r>
        <w:rPr>
          <w:rFonts w:ascii="Calibri" w:hAnsi="Calibri" w:cs="Calibri"/>
          <w:sz w:val="22"/>
          <w:szCs w:val="22"/>
        </w:rPr>
        <w:t>ii.Test koşullarının belirlenmesi ve önceliklendirilmesi</w:t>
      </w:r>
    </w:p>
    <w:p w14:paraId="4EA5ED15" w14:textId="77777777" w:rsidR="00990044" w:rsidRDefault="00000000">
      <w:pPr>
        <w:pStyle w:val="ListParagraph"/>
        <w:numPr>
          <w:ilvl w:val="0"/>
          <w:numId w:val="16"/>
        </w:numPr>
        <w:jc w:val="both"/>
        <w:rPr>
          <w:rFonts w:ascii="Calibri" w:hAnsi="Calibri" w:cs="Calibri"/>
          <w:sz w:val="22"/>
          <w:szCs w:val="22"/>
        </w:rPr>
      </w:pPr>
      <w:r>
        <w:rPr>
          <w:rFonts w:ascii="Calibri" w:hAnsi="Calibri" w:cs="Calibri"/>
          <w:sz w:val="22"/>
          <w:szCs w:val="22"/>
        </w:rPr>
        <w:t>iii.Test verilerinin belirlenmesi</w:t>
      </w:r>
    </w:p>
    <w:p w14:paraId="4E8518C4" w14:textId="77777777" w:rsidR="00990044" w:rsidRDefault="00000000">
      <w:pPr>
        <w:pStyle w:val="ListParagraph"/>
        <w:numPr>
          <w:ilvl w:val="0"/>
          <w:numId w:val="16"/>
        </w:numPr>
        <w:jc w:val="both"/>
        <w:rPr>
          <w:rFonts w:ascii="Calibri" w:hAnsi="Calibri" w:cs="Calibri"/>
          <w:sz w:val="22"/>
          <w:szCs w:val="22"/>
        </w:rPr>
      </w:pPr>
      <w:r>
        <w:rPr>
          <w:rFonts w:ascii="Calibri" w:hAnsi="Calibri" w:cs="Calibri"/>
          <w:sz w:val="22"/>
          <w:szCs w:val="22"/>
        </w:rPr>
        <w:t>iv.Test özeti raporu</w:t>
      </w:r>
    </w:p>
    <w:p w14:paraId="631404BF" w14:textId="77777777" w:rsidR="00990044" w:rsidRDefault="00990044">
      <w:pPr>
        <w:pStyle w:val="Body"/>
        <w:spacing w:after="160" w:line="240" w:lineRule="auto"/>
        <w:rPr>
          <w:kern w:val="2"/>
        </w:rPr>
      </w:pPr>
    </w:p>
    <w:p w14:paraId="120702A9" w14:textId="77777777" w:rsidR="00990044" w:rsidRDefault="00000000">
      <w:pPr>
        <w:pStyle w:val="Body"/>
        <w:spacing w:after="160" w:line="259" w:lineRule="auto"/>
        <w:rPr>
          <w:kern w:val="2"/>
          <w:lang w:val="en-US"/>
        </w:rPr>
      </w:pPr>
      <w:r>
        <w:rPr>
          <w:kern w:val="2"/>
        </w:rPr>
        <w:t>12. S</w:t>
      </w:r>
      <w:r>
        <w:rPr>
          <w:kern w:val="2"/>
          <w:lang w:val="en-US"/>
        </w:rPr>
        <w:t>tatik analizin amacı hangisidir</w:t>
      </w:r>
    </w:p>
    <w:p w14:paraId="31FDB6C2" w14:textId="77777777" w:rsidR="00990044" w:rsidRDefault="00000000">
      <w:pPr>
        <w:pStyle w:val="Body"/>
        <w:numPr>
          <w:ilvl w:val="0"/>
          <w:numId w:val="18"/>
        </w:numPr>
        <w:spacing w:after="160" w:line="259" w:lineRule="auto"/>
        <w:rPr>
          <w:kern w:val="2"/>
          <w:lang w:val="en-US"/>
        </w:rPr>
      </w:pPr>
      <w:r>
        <w:rPr>
          <w:kern w:val="2"/>
          <w:lang w:val="en-US"/>
        </w:rPr>
        <w:t>Kodla ilgili bir cevap</w:t>
      </w:r>
    </w:p>
    <w:p w14:paraId="6D58EE24" w14:textId="77777777" w:rsidR="00990044" w:rsidRDefault="00990044">
      <w:pPr>
        <w:pStyle w:val="Body"/>
        <w:spacing w:after="160" w:line="259" w:lineRule="auto"/>
        <w:rPr>
          <w:kern w:val="2"/>
        </w:rPr>
      </w:pPr>
    </w:p>
    <w:p w14:paraId="07B4C7BA" w14:textId="77777777" w:rsidR="00990044" w:rsidRDefault="00000000">
      <w:pPr>
        <w:pStyle w:val="Body"/>
        <w:jc w:val="both"/>
      </w:pPr>
      <w:r>
        <w:rPr>
          <w:kern w:val="2"/>
        </w:rPr>
        <w:t>13. T</w:t>
      </w:r>
      <w:r>
        <w:t xml:space="preserve">est aktivitelerinin hangi aşamasında test senaryosunun yüzdeleri kontrol edilir </w:t>
      </w:r>
    </w:p>
    <w:p w14:paraId="3D5EECBC" w14:textId="77777777" w:rsidR="00990044" w:rsidRDefault="00000000">
      <w:pPr>
        <w:pStyle w:val="Body"/>
        <w:numPr>
          <w:ilvl w:val="0"/>
          <w:numId w:val="19"/>
        </w:numPr>
        <w:jc w:val="both"/>
      </w:pPr>
      <w:r>
        <w:t>Test gözetimi ve kontrol</w:t>
      </w:r>
    </w:p>
    <w:p w14:paraId="7DACAAAE" w14:textId="77777777" w:rsidR="00990044" w:rsidRDefault="00000000">
      <w:pPr>
        <w:pStyle w:val="Body"/>
        <w:numPr>
          <w:ilvl w:val="0"/>
          <w:numId w:val="19"/>
        </w:numPr>
        <w:jc w:val="both"/>
      </w:pPr>
      <w:r>
        <w:t>Test tasarım</w:t>
      </w:r>
    </w:p>
    <w:p w14:paraId="641CD2DD" w14:textId="77777777" w:rsidR="00990044" w:rsidRDefault="00990044">
      <w:pPr>
        <w:pStyle w:val="Body"/>
        <w:numPr>
          <w:ilvl w:val="0"/>
          <w:numId w:val="19"/>
        </w:numPr>
        <w:jc w:val="both"/>
      </w:pPr>
    </w:p>
    <w:p w14:paraId="40D259A7" w14:textId="77777777" w:rsidR="00990044" w:rsidRDefault="00990044">
      <w:pPr>
        <w:pStyle w:val="Body"/>
        <w:jc w:val="both"/>
      </w:pPr>
    </w:p>
    <w:p w14:paraId="60C62EB0" w14:textId="77777777" w:rsidR="00990044" w:rsidRDefault="00000000">
      <w:pPr>
        <w:pStyle w:val="Body"/>
        <w:jc w:val="both"/>
      </w:pPr>
      <w:r>
        <w:t>14. Denklik sını</w:t>
      </w:r>
      <w:r>
        <w:rPr>
          <w:lang w:val="en-US"/>
        </w:rPr>
        <w:t>f lar</w:t>
      </w:r>
      <w:r>
        <w:t xml:space="preserve">ını </w:t>
      </w:r>
      <w:r>
        <w:rPr>
          <w:lang w:val="en-US"/>
        </w:rPr>
        <w:t>ay</w:t>
      </w:r>
      <w:r>
        <w:t>ırma hangi test tekniklerindendir</w:t>
      </w:r>
    </w:p>
    <w:p w14:paraId="2DF9F9AB" w14:textId="77777777" w:rsidR="00990044" w:rsidRDefault="00000000">
      <w:pPr>
        <w:pStyle w:val="Body"/>
        <w:numPr>
          <w:ilvl w:val="0"/>
          <w:numId w:val="20"/>
        </w:numPr>
        <w:jc w:val="both"/>
      </w:pPr>
      <w:r>
        <w:t>Kara kutu test teknikleri</w:t>
      </w:r>
    </w:p>
    <w:p w14:paraId="69EBE5E4" w14:textId="77777777" w:rsidR="00990044" w:rsidRDefault="00990044">
      <w:pPr>
        <w:pStyle w:val="Body"/>
        <w:jc w:val="both"/>
      </w:pPr>
    </w:p>
    <w:p w14:paraId="19DF54B1" w14:textId="77777777" w:rsidR="00990044" w:rsidRDefault="00000000">
      <w:pPr>
        <w:pStyle w:val="Body"/>
        <w:jc w:val="both"/>
        <w:rPr>
          <w:color w:val="auto"/>
        </w:rPr>
      </w:pPr>
      <w:r>
        <w:rPr>
          <w:color w:val="auto"/>
        </w:rPr>
        <w:t xml:space="preserve">15. </w:t>
      </w:r>
      <w:proofErr w:type="gramStart"/>
      <w:r>
        <w:rPr>
          <w:color w:val="auto"/>
        </w:rPr>
        <w:t>Hangisi  çıkış</w:t>
      </w:r>
      <w:proofErr w:type="gramEnd"/>
      <w:r>
        <w:rPr>
          <w:color w:val="auto"/>
        </w:rPr>
        <w:t xml:space="preserve"> kriterleridir</w:t>
      </w:r>
    </w:p>
    <w:p w14:paraId="27C0BD41" w14:textId="77777777" w:rsidR="00990044" w:rsidRDefault="00000000">
      <w:pPr>
        <w:pStyle w:val="Body"/>
        <w:jc w:val="both"/>
        <w:rPr>
          <w:color w:val="auto"/>
        </w:rPr>
      </w:pPr>
      <w:r>
        <w:rPr>
          <w:color w:val="auto"/>
        </w:rPr>
        <w:t>C: Senaryoların değerlendirilmesi benzeri bir cevap</w:t>
      </w:r>
    </w:p>
    <w:p w14:paraId="28292DDF" w14:textId="77777777" w:rsidR="00990044" w:rsidRDefault="00990044">
      <w:pPr>
        <w:pStyle w:val="Body"/>
        <w:jc w:val="both"/>
      </w:pPr>
    </w:p>
    <w:p w14:paraId="4ED193E2" w14:textId="77777777" w:rsidR="00990044" w:rsidRDefault="00000000">
      <w:pPr>
        <w:pStyle w:val="Body"/>
        <w:jc w:val="both"/>
      </w:pPr>
      <w:r>
        <w:t>16. Hangisi sistem testini en iyi tanımlar</w:t>
      </w:r>
    </w:p>
    <w:p w14:paraId="59233711" w14:textId="77777777" w:rsidR="00990044" w:rsidRDefault="00000000">
      <w:pPr>
        <w:pStyle w:val="Body"/>
        <w:numPr>
          <w:ilvl w:val="0"/>
          <w:numId w:val="21"/>
        </w:numPr>
        <w:jc w:val="both"/>
      </w:pPr>
      <w:r>
        <w:t>Sistemin uçtan uca testi gibi bir şık</w:t>
      </w:r>
    </w:p>
    <w:p w14:paraId="37046B95" w14:textId="77777777" w:rsidR="00990044" w:rsidRDefault="00990044">
      <w:pPr>
        <w:pStyle w:val="Body"/>
        <w:jc w:val="both"/>
      </w:pPr>
    </w:p>
    <w:p w14:paraId="3F9FF5E4" w14:textId="77777777" w:rsidR="00990044" w:rsidRDefault="00000000">
      <w:pPr>
        <w:pStyle w:val="Body"/>
        <w:jc w:val="both"/>
      </w:pPr>
      <w:r>
        <w:t>17. Hangisi Kara kutu testini en iyi tanımlar</w:t>
      </w:r>
    </w:p>
    <w:p w14:paraId="76A8FF98" w14:textId="77777777" w:rsidR="00990044" w:rsidRDefault="00000000">
      <w:pPr>
        <w:pStyle w:val="Body"/>
        <w:numPr>
          <w:ilvl w:val="0"/>
          <w:numId w:val="22"/>
        </w:numPr>
        <w:jc w:val="both"/>
      </w:pPr>
      <w:r>
        <w:t>Sistemin iç yapısını g</w:t>
      </w:r>
      <w:r>
        <w:rPr>
          <w:lang w:val="sv-SE"/>
        </w:rPr>
        <w:t>ö</w:t>
      </w:r>
      <w:r>
        <w:t>rmeden yapılan testlerdir</w:t>
      </w:r>
    </w:p>
    <w:p w14:paraId="4C626D45" w14:textId="77777777" w:rsidR="00990044" w:rsidRDefault="00990044">
      <w:pPr>
        <w:pStyle w:val="Body"/>
        <w:jc w:val="both"/>
      </w:pPr>
    </w:p>
    <w:p w14:paraId="7706BE10" w14:textId="77777777" w:rsidR="00990044" w:rsidRDefault="00000000">
      <w:pPr>
        <w:pStyle w:val="Body"/>
        <w:jc w:val="both"/>
      </w:pPr>
      <w:r>
        <w:t>18. Giriş çıkış kriterleri hangi aşamada tanımlanır</w:t>
      </w:r>
    </w:p>
    <w:p w14:paraId="58B66F63" w14:textId="77777777" w:rsidR="00990044" w:rsidRDefault="00000000">
      <w:pPr>
        <w:pStyle w:val="Body"/>
        <w:numPr>
          <w:ilvl w:val="0"/>
          <w:numId w:val="42"/>
        </w:numPr>
        <w:jc w:val="both"/>
      </w:pPr>
      <w:r>
        <w:t>Test planlama</w:t>
      </w:r>
    </w:p>
    <w:p w14:paraId="69DC014E" w14:textId="77777777" w:rsidR="00990044" w:rsidRDefault="00000000">
      <w:pPr>
        <w:pStyle w:val="Body"/>
        <w:jc w:val="both"/>
      </w:pPr>
      <w:r>
        <w:lastRenderedPageBreak/>
        <w:t>20. Hangisi ürün riskidir</w:t>
      </w:r>
    </w:p>
    <w:p w14:paraId="382AED18" w14:textId="77777777" w:rsidR="00990044" w:rsidRDefault="00000000">
      <w:pPr>
        <w:pStyle w:val="Body"/>
        <w:jc w:val="both"/>
      </w:pPr>
      <w:r>
        <w:t xml:space="preserve">C: </w:t>
      </w:r>
      <w:r>
        <w:rPr>
          <w:lang w:val="en-US"/>
        </w:rPr>
        <w:t xml:space="preserve">yazılımda oluşan bir hata </w:t>
      </w:r>
      <w:proofErr w:type="gramStart"/>
      <w:r>
        <w:rPr>
          <w:lang w:val="en-US"/>
        </w:rPr>
        <w:t>nedeniyle..</w:t>
      </w:r>
      <w:proofErr w:type="gramEnd"/>
      <w:r>
        <w:rPr>
          <w:lang w:val="en-US"/>
        </w:rPr>
        <w:t>) gibi bir şık</w:t>
      </w:r>
    </w:p>
    <w:p w14:paraId="61D690CD" w14:textId="77777777" w:rsidR="00990044" w:rsidRDefault="00990044">
      <w:pPr>
        <w:pStyle w:val="Body"/>
        <w:jc w:val="both"/>
      </w:pPr>
    </w:p>
    <w:p w14:paraId="7F7DF591" w14:textId="77777777" w:rsidR="00990044" w:rsidRDefault="00000000">
      <w:pPr>
        <w:pStyle w:val="Body"/>
        <w:jc w:val="both"/>
      </w:pPr>
      <w:r>
        <w:t>21. Hangisi test y</w:t>
      </w:r>
      <w:r>
        <w:rPr>
          <w:lang w:val="sv-SE"/>
        </w:rPr>
        <w:t>ö</w:t>
      </w:r>
      <w:r>
        <w:t>neticisinin g</w:t>
      </w:r>
      <w:r>
        <w:rPr>
          <w:lang w:val="sv-SE"/>
        </w:rPr>
        <w:t>ö</w:t>
      </w:r>
      <w:r>
        <w:t>revlerindendir</w:t>
      </w:r>
    </w:p>
    <w:p w14:paraId="1E42A780" w14:textId="77777777" w:rsidR="00990044" w:rsidRDefault="00990044">
      <w:pPr>
        <w:pStyle w:val="Body"/>
        <w:jc w:val="both"/>
      </w:pPr>
    </w:p>
    <w:p w14:paraId="7E209BA9" w14:textId="77777777" w:rsidR="00990044" w:rsidRDefault="00000000">
      <w:pPr>
        <w:pStyle w:val="Body"/>
      </w:pPr>
      <w:r>
        <w:t xml:space="preserve">22. Banka Kredi kartı kullanımı için harcama </w:t>
      </w:r>
    </w:p>
    <w:p w14:paraId="44008B25" w14:textId="77777777" w:rsidR="00990044" w:rsidRDefault="00000000">
      <w:pPr>
        <w:pStyle w:val="Body"/>
        <w:ind w:left="708"/>
      </w:pPr>
      <w:r>
        <w:t xml:space="preserve">200-300 arasında sorun yok </w:t>
      </w:r>
    </w:p>
    <w:p w14:paraId="63E6E1E1" w14:textId="77777777" w:rsidR="00990044" w:rsidRDefault="00000000">
      <w:pPr>
        <w:pStyle w:val="Body"/>
        <w:ind w:left="708"/>
      </w:pPr>
      <w:r>
        <w:t>300'ün üzerinde ise uyarı mesajı g</w:t>
      </w:r>
      <w:r>
        <w:rPr>
          <w:lang w:val="sv-SE"/>
        </w:rPr>
        <w:t>ö</w:t>
      </w:r>
      <w:r>
        <w:t xml:space="preserve">nderiyor </w:t>
      </w:r>
    </w:p>
    <w:p w14:paraId="2B7473F8" w14:textId="77777777" w:rsidR="00990044" w:rsidRDefault="00000000">
      <w:pPr>
        <w:pStyle w:val="Body"/>
        <w:ind w:left="708"/>
      </w:pPr>
      <w:r>
        <w:t xml:space="preserve">500'ün üzerinde ise kartı bloke ediyor </w:t>
      </w:r>
    </w:p>
    <w:p w14:paraId="2D91B4E8" w14:textId="77777777" w:rsidR="00990044" w:rsidRDefault="00000000">
      <w:pPr>
        <w:pStyle w:val="Body"/>
        <w:ind w:firstLine="708"/>
      </w:pPr>
      <w:proofErr w:type="gramStart"/>
      <w:r>
        <w:t>ilgili</w:t>
      </w:r>
      <w:proofErr w:type="gramEnd"/>
      <w:r>
        <w:t xml:space="preserve"> test senaryoları hangisidir</w:t>
      </w:r>
    </w:p>
    <w:p w14:paraId="49D5EA85" w14:textId="77777777" w:rsidR="00990044" w:rsidRDefault="00990044">
      <w:pPr>
        <w:pStyle w:val="Body"/>
        <w:ind w:firstLine="708"/>
      </w:pPr>
    </w:p>
    <w:p w14:paraId="2E92B9AC" w14:textId="77777777" w:rsidR="00990044" w:rsidRDefault="00000000">
      <w:pPr>
        <w:pStyle w:val="Body"/>
        <w:jc w:val="both"/>
      </w:pPr>
      <w:r>
        <w:t>23. Her pay aralığını kapsayacak senaryo hangisidir</w:t>
      </w:r>
    </w:p>
    <w:p w14:paraId="4DE9CEA7" w14:textId="77777777" w:rsidR="00990044" w:rsidRDefault="00000000">
      <w:pPr>
        <w:pStyle w:val="Body"/>
        <w:jc w:val="both"/>
      </w:pPr>
      <w:r>
        <w:tab/>
        <w:t>30-100</w:t>
      </w:r>
    </w:p>
    <w:p w14:paraId="1DA9CE56" w14:textId="77777777" w:rsidR="00990044" w:rsidRDefault="00000000">
      <w:pPr>
        <w:pStyle w:val="Body"/>
        <w:ind w:left="708"/>
        <w:jc w:val="both"/>
      </w:pPr>
      <w:r>
        <w:t>100-120</w:t>
      </w:r>
    </w:p>
    <w:p w14:paraId="165D81C7" w14:textId="77777777" w:rsidR="00990044" w:rsidRDefault="00000000">
      <w:pPr>
        <w:pStyle w:val="Body"/>
        <w:ind w:left="708"/>
        <w:jc w:val="both"/>
      </w:pPr>
      <w:r>
        <w:t>120-150</w:t>
      </w:r>
    </w:p>
    <w:p w14:paraId="1C485C2D" w14:textId="77777777" w:rsidR="00990044" w:rsidRDefault="00000000">
      <w:pPr>
        <w:pStyle w:val="Body"/>
        <w:ind w:left="708"/>
        <w:jc w:val="both"/>
        <w:rPr>
          <w:lang w:val="en-US"/>
        </w:rPr>
      </w:pPr>
      <w:r>
        <w:rPr>
          <w:lang w:val="en-US"/>
        </w:rPr>
        <w:t>150--&gt;</w:t>
      </w:r>
    </w:p>
    <w:p w14:paraId="1F04FC9F" w14:textId="77777777" w:rsidR="00990044" w:rsidRDefault="00000000">
      <w:pPr>
        <w:pStyle w:val="Body"/>
        <w:jc w:val="both"/>
        <w:rPr>
          <w:lang w:val="en-US"/>
        </w:rPr>
      </w:pPr>
      <w:r>
        <w:rPr>
          <w:lang w:val="en-US"/>
        </w:rPr>
        <w:t>C: 20 30 120 140 175</w:t>
      </w:r>
    </w:p>
    <w:p w14:paraId="1D5C242C" w14:textId="77777777" w:rsidR="00990044" w:rsidRDefault="00990044">
      <w:pPr>
        <w:pStyle w:val="Body"/>
        <w:jc w:val="both"/>
        <w:rPr>
          <w:lang w:val="en-US"/>
        </w:rPr>
      </w:pPr>
    </w:p>
    <w:p w14:paraId="72E47F9A" w14:textId="77777777" w:rsidR="00990044" w:rsidRDefault="00000000">
      <w:pPr>
        <w:pStyle w:val="Body"/>
        <w:jc w:val="both"/>
      </w:pPr>
      <w:r>
        <w:rPr>
          <w:lang w:val="en-US"/>
        </w:rPr>
        <w:t xml:space="preserve">24. </w:t>
      </w:r>
      <w:r>
        <w:rPr>
          <w:u w:val="single"/>
          <w:lang w:val="en-US"/>
        </w:rPr>
        <w:t>Karar kapsamı</w:t>
      </w:r>
      <w:r>
        <w:rPr>
          <w:lang w:val="en-US"/>
        </w:rPr>
        <w:t xml:space="preserve"> için </w:t>
      </w:r>
      <w:proofErr w:type="gramStart"/>
      <w:r>
        <w:rPr>
          <w:lang w:val="en-US"/>
        </w:rPr>
        <w:t>kaç  test</w:t>
      </w:r>
      <w:proofErr w:type="gramEnd"/>
      <w:r>
        <w:rPr>
          <w:lang w:val="en-US"/>
        </w:rPr>
        <w:t xml:space="preserve"> case yazılmalı   Cevap:2 </w:t>
      </w:r>
    </w:p>
    <w:p w14:paraId="43002C0F" w14:textId="77777777" w:rsidR="00990044" w:rsidRDefault="00000000">
      <w:pPr>
        <w:pStyle w:val="Body"/>
        <w:jc w:val="both"/>
      </w:pPr>
      <w:r>
        <w:rPr>
          <w:lang w:val="en-US"/>
        </w:rPr>
        <w:tab/>
      </w:r>
      <w:r>
        <w:t>Başla</w:t>
      </w:r>
    </w:p>
    <w:p w14:paraId="78A711B0" w14:textId="77777777" w:rsidR="00990044" w:rsidRDefault="00000000">
      <w:pPr>
        <w:pStyle w:val="Body"/>
        <w:ind w:left="708"/>
        <w:jc w:val="both"/>
      </w:pPr>
      <w:r>
        <w:t>Tıkla</w:t>
      </w:r>
    </w:p>
    <w:p w14:paraId="3C5E8FC3" w14:textId="77777777" w:rsidR="00990044" w:rsidRDefault="00000000">
      <w:pPr>
        <w:pStyle w:val="Body"/>
        <w:ind w:left="708"/>
        <w:jc w:val="both"/>
      </w:pPr>
      <w:r>
        <w:t>Cinsiyet kadınsa</w:t>
      </w:r>
    </w:p>
    <w:p w14:paraId="12BE0B60" w14:textId="77777777" w:rsidR="00990044" w:rsidRDefault="00000000">
      <w:pPr>
        <w:pStyle w:val="Body"/>
        <w:ind w:left="708"/>
        <w:jc w:val="both"/>
      </w:pPr>
      <w:r>
        <w:t>Mis yaz</w:t>
      </w:r>
    </w:p>
    <w:p w14:paraId="1FC72C0E" w14:textId="77777777" w:rsidR="00990044" w:rsidRDefault="00000000">
      <w:pPr>
        <w:pStyle w:val="Body"/>
        <w:ind w:left="708"/>
        <w:jc w:val="both"/>
      </w:pPr>
      <w:r>
        <w:t>Cinsiyet erkekse</w:t>
      </w:r>
    </w:p>
    <w:p w14:paraId="36F1E82F" w14:textId="77777777" w:rsidR="00990044" w:rsidRDefault="00000000">
      <w:pPr>
        <w:pStyle w:val="Body"/>
        <w:ind w:left="708"/>
        <w:jc w:val="both"/>
      </w:pPr>
      <w:r>
        <w:t>Mister yaz</w:t>
      </w:r>
    </w:p>
    <w:p w14:paraId="79651768" w14:textId="77777777" w:rsidR="00990044" w:rsidRDefault="00000000">
      <w:pPr>
        <w:pStyle w:val="Body"/>
        <w:ind w:left="708"/>
        <w:jc w:val="both"/>
      </w:pPr>
      <w:r>
        <w:rPr>
          <w:lang w:val="de-DE"/>
        </w:rPr>
        <w:t>End</w:t>
      </w:r>
    </w:p>
    <w:p w14:paraId="363FE3CC" w14:textId="77777777" w:rsidR="00990044" w:rsidRDefault="00990044">
      <w:pPr>
        <w:pStyle w:val="Body"/>
        <w:jc w:val="both"/>
        <w:rPr>
          <w:lang w:val="en-US"/>
        </w:rPr>
      </w:pPr>
    </w:p>
    <w:p w14:paraId="4C12DC0E" w14:textId="77777777" w:rsidR="00990044" w:rsidRDefault="00000000">
      <w:pPr>
        <w:pStyle w:val="Body"/>
        <w:jc w:val="both"/>
        <w:rPr>
          <w:lang w:val="en-US"/>
        </w:rPr>
      </w:pPr>
      <w:r>
        <w:rPr>
          <w:lang w:val="en-US"/>
        </w:rPr>
        <w:t>25. Test koşulu nedir</w:t>
      </w:r>
    </w:p>
    <w:p w14:paraId="0A90E1DA" w14:textId="77777777" w:rsidR="00990044" w:rsidRDefault="00000000">
      <w:pPr>
        <w:pStyle w:val="Body"/>
      </w:pPr>
      <w:r>
        <w:t xml:space="preserve">C: bir ya da daha çok test senaryosu ile doğrulanabilen bir bileşenin veya sistemin bir öğesi ya da olayı. Örnek: bir fonksiyon, işlem, </w:t>
      </w:r>
      <w:r>
        <w:rPr>
          <w:lang w:val="sv-SE"/>
        </w:rPr>
        <w:t>ö</w:t>
      </w:r>
      <w:r>
        <w:t xml:space="preserve">zellik, kalite niteliği veya yapısal </w:t>
      </w:r>
      <w:r>
        <w:rPr>
          <w:lang w:val="sv-SE"/>
        </w:rPr>
        <w:t>ö</w:t>
      </w:r>
      <w:r>
        <w:t>ge. (Yazılı</w:t>
      </w:r>
      <w:r>
        <w:rPr>
          <w:lang w:val="it-IT"/>
        </w:rPr>
        <w:t>m testi s</w:t>
      </w:r>
      <w:r>
        <w:rPr>
          <w:lang w:val="sv-SE"/>
        </w:rPr>
        <w:t>ö</w:t>
      </w:r>
      <w:r>
        <w:t>zlüğü sf 74)</w:t>
      </w:r>
    </w:p>
    <w:p w14:paraId="733516B9" w14:textId="77777777" w:rsidR="00990044" w:rsidRDefault="00990044">
      <w:pPr>
        <w:pStyle w:val="Body"/>
      </w:pPr>
    </w:p>
    <w:p w14:paraId="56B5AFB1" w14:textId="77777777" w:rsidR="00990044" w:rsidRDefault="00000000">
      <w:pPr>
        <w:pStyle w:val="Body"/>
      </w:pPr>
      <w:r>
        <w:lastRenderedPageBreak/>
        <w:t>26. V modelinde kabul testinde hangi d</w:t>
      </w:r>
      <w:r>
        <w:rPr>
          <w:lang w:val="sv-SE"/>
        </w:rPr>
        <w:t>ö</w:t>
      </w:r>
      <w:r>
        <w:t>kmanlar kullanılır</w:t>
      </w:r>
    </w:p>
    <w:p w14:paraId="1321F624" w14:textId="77777777" w:rsidR="00990044" w:rsidRDefault="00000000">
      <w:pPr>
        <w:pStyle w:val="Body"/>
      </w:pPr>
      <w:r>
        <w:t>C: İş gereksinimleri</w:t>
      </w:r>
    </w:p>
    <w:p w14:paraId="18EC7894" w14:textId="77777777" w:rsidR="00990044" w:rsidRDefault="00990044">
      <w:pPr>
        <w:pStyle w:val="Body"/>
      </w:pPr>
    </w:p>
    <w:p w14:paraId="42DA93C4" w14:textId="77777777" w:rsidR="00990044" w:rsidRDefault="00000000">
      <w:pPr>
        <w:pStyle w:val="Body"/>
      </w:pPr>
      <w:r>
        <w:t xml:space="preserve">27. Developer ve tester arası … hangisi yanlıştır </w:t>
      </w:r>
    </w:p>
    <w:p w14:paraId="5663A36A" w14:textId="77777777" w:rsidR="00990044" w:rsidRDefault="00000000">
      <w:pPr>
        <w:pStyle w:val="Body"/>
        <w:rPr>
          <w:lang w:val="en-US"/>
        </w:rPr>
      </w:pPr>
      <w:r>
        <w:t xml:space="preserve">C: </w:t>
      </w:r>
      <w:r>
        <w:rPr>
          <w:lang w:val="en-US"/>
        </w:rPr>
        <w:t xml:space="preserve">otomasyon test koşumunu developer yapar diye bır şık var o yanlış cevap </w:t>
      </w:r>
    </w:p>
    <w:p w14:paraId="4780F1D9" w14:textId="77777777" w:rsidR="00990044" w:rsidRDefault="00990044">
      <w:pPr>
        <w:pStyle w:val="Body"/>
        <w:rPr>
          <w:lang w:val="en-US"/>
        </w:rPr>
      </w:pPr>
    </w:p>
    <w:p w14:paraId="38CAF197" w14:textId="77777777" w:rsidR="00990044" w:rsidRDefault="00000000">
      <w:pPr>
        <w:pStyle w:val="Body"/>
      </w:pPr>
      <w:r>
        <w:t xml:space="preserve">28. Aşağıdaki faaliyetlerden hangileri test uygulamadan </w:t>
      </w:r>
      <w:r>
        <w:rPr>
          <w:lang w:val="sv-SE"/>
        </w:rPr>
        <w:t>ö</w:t>
      </w:r>
      <w:r>
        <w:t xml:space="preserve">nce hangileri sonra yapılır </w:t>
      </w:r>
    </w:p>
    <w:p w14:paraId="5CA30CF0" w14:textId="77777777" w:rsidR="00990044" w:rsidRDefault="00000000">
      <w:pPr>
        <w:pStyle w:val="Body"/>
        <w:numPr>
          <w:ilvl w:val="0"/>
          <w:numId w:val="27"/>
        </w:numPr>
      </w:pPr>
      <w:r>
        <w:t>Senaryo tasarlama --önce</w:t>
      </w:r>
    </w:p>
    <w:p w14:paraId="76344048" w14:textId="77777777" w:rsidR="00990044" w:rsidRDefault="00000000">
      <w:pPr>
        <w:pStyle w:val="Body"/>
        <w:numPr>
          <w:ilvl w:val="0"/>
          <w:numId w:val="27"/>
        </w:numPr>
      </w:pPr>
      <w:r>
        <w:t>Dökümantasyonun gözden geçirilmesi--önce</w:t>
      </w:r>
    </w:p>
    <w:p w14:paraId="4D92F5FA" w14:textId="77777777" w:rsidR="00990044" w:rsidRDefault="00000000">
      <w:pPr>
        <w:pStyle w:val="Body"/>
        <w:numPr>
          <w:ilvl w:val="0"/>
          <w:numId w:val="27"/>
        </w:numPr>
      </w:pPr>
      <w:r>
        <w:t>Planlama--önce</w:t>
      </w:r>
    </w:p>
    <w:p w14:paraId="19F36059" w14:textId="77777777" w:rsidR="00990044" w:rsidRDefault="00000000">
      <w:pPr>
        <w:pStyle w:val="Body"/>
        <w:numPr>
          <w:ilvl w:val="0"/>
          <w:numId w:val="27"/>
        </w:numPr>
      </w:pPr>
      <w:r>
        <w:t>Raporlama—sonra</w:t>
      </w:r>
    </w:p>
    <w:p w14:paraId="28C3F8B8" w14:textId="77777777" w:rsidR="00990044" w:rsidRDefault="00990044">
      <w:pPr>
        <w:pStyle w:val="Body"/>
      </w:pPr>
    </w:p>
    <w:p w14:paraId="01298224" w14:textId="77777777" w:rsidR="00990044" w:rsidRDefault="00000000">
      <w:pPr>
        <w:pStyle w:val="Body"/>
      </w:pPr>
      <w:r>
        <w:t>29. Tester ve developer arası ilişki ile ilgili soru</w:t>
      </w:r>
    </w:p>
    <w:p w14:paraId="307243A5" w14:textId="77777777" w:rsidR="00990044" w:rsidRDefault="00000000">
      <w:pPr>
        <w:pStyle w:val="Body"/>
        <w:numPr>
          <w:ilvl w:val="0"/>
          <w:numId w:val="28"/>
        </w:numPr>
      </w:pPr>
      <w:proofErr w:type="gramStart"/>
      <w:r>
        <w:t>cevap</w:t>
      </w:r>
      <w:proofErr w:type="gramEnd"/>
      <w:r>
        <w:t xml:space="preserve"> somut ve yapıcı bıldırım vermek</w:t>
      </w:r>
    </w:p>
    <w:p w14:paraId="2A99DCFF" w14:textId="77777777" w:rsidR="00990044" w:rsidRDefault="00000000">
      <w:pPr>
        <w:pStyle w:val="Body"/>
        <w:numPr>
          <w:ilvl w:val="0"/>
          <w:numId w:val="28"/>
        </w:numPr>
      </w:pPr>
      <w:proofErr w:type="gramStart"/>
      <w:r>
        <w:t>karşınızdakı</w:t>
      </w:r>
      <w:proofErr w:type="gramEnd"/>
      <w:r>
        <w:t xml:space="preserve"> kısıyı anlamak</w:t>
      </w:r>
    </w:p>
    <w:p w14:paraId="6BBFEFA0" w14:textId="77777777" w:rsidR="00990044" w:rsidRDefault="00000000">
      <w:pPr>
        <w:pStyle w:val="Body"/>
        <w:numPr>
          <w:ilvl w:val="0"/>
          <w:numId w:val="28"/>
        </w:numPr>
      </w:pPr>
      <w:proofErr w:type="gramStart"/>
      <w:r>
        <w:t>sorunu</w:t>
      </w:r>
      <w:proofErr w:type="gramEnd"/>
      <w:r>
        <w:t xml:space="preserve"> ekibe / kişiye maletmemek</w:t>
      </w:r>
    </w:p>
    <w:p w14:paraId="3D58AC2C" w14:textId="77777777" w:rsidR="00990044" w:rsidRDefault="00990044">
      <w:pPr>
        <w:pStyle w:val="Body"/>
      </w:pPr>
    </w:p>
    <w:p w14:paraId="0DD1EA88" w14:textId="77777777" w:rsidR="00990044" w:rsidRDefault="00000000">
      <w:pPr>
        <w:pStyle w:val="Body"/>
      </w:pPr>
      <w:r>
        <w:t>30. Hangisi test uzmanını gorevlerı</w:t>
      </w:r>
      <w:r>
        <w:rPr>
          <w:lang w:val="nl-NL"/>
        </w:rPr>
        <w:t>nden deg</w:t>
      </w:r>
      <w:r>
        <w:t>ıldır</w:t>
      </w:r>
    </w:p>
    <w:p w14:paraId="491F0F04" w14:textId="77777777" w:rsidR="00990044" w:rsidRDefault="00000000">
      <w:pPr>
        <w:pStyle w:val="Body"/>
      </w:pPr>
      <w:r>
        <w:t>C: cevap testın yaklaşımını ve stratejısını belirlemek</w:t>
      </w:r>
    </w:p>
    <w:p w14:paraId="478FDB5A" w14:textId="77777777" w:rsidR="00990044" w:rsidRDefault="00000000">
      <w:pPr>
        <w:pStyle w:val="Body"/>
      </w:pPr>
      <w:r>
        <w:t>31. Hangisi test y</w:t>
      </w:r>
      <w:r>
        <w:rPr>
          <w:lang w:val="sv-SE"/>
        </w:rPr>
        <w:t>ö</w:t>
      </w:r>
      <w:r>
        <w:t>neticisinin g</w:t>
      </w:r>
      <w:r>
        <w:rPr>
          <w:lang w:val="sv-SE"/>
        </w:rPr>
        <w:t>ö</w:t>
      </w:r>
      <w:r>
        <w:t>revlerindendir.</w:t>
      </w:r>
    </w:p>
    <w:p w14:paraId="74DEEFCC" w14:textId="77777777" w:rsidR="00990044" w:rsidRDefault="00000000">
      <w:pPr>
        <w:pStyle w:val="Body"/>
      </w:pPr>
      <w:r>
        <w:t>C: Test yaklaşımı + Test metrikleri + Test takvimleri</w:t>
      </w:r>
    </w:p>
    <w:p w14:paraId="27A258BA" w14:textId="77777777" w:rsidR="00990044" w:rsidRDefault="00000000">
      <w:pPr>
        <w:pStyle w:val="Body"/>
        <w:spacing w:after="0" w:line="240" w:lineRule="auto"/>
        <w:jc w:val="both"/>
        <w:rPr>
          <w:rFonts w:eastAsia="Arial"/>
          <w:sz w:val="18"/>
          <w:szCs w:val="18"/>
        </w:rPr>
      </w:pPr>
      <w:r>
        <w:rPr>
          <w:sz w:val="18"/>
          <w:szCs w:val="18"/>
        </w:rPr>
        <w:t>Tipik test y</w:t>
      </w:r>
      <w:r>
        <w:rPr>
          <w:sz w:val="18"/>
          <w:szCs w:val="18"/>
          <w:lang w:val="sv-SE"/>
        </w:rPr>
        <w:t>ö</w:t>
      </w:r>
      <w:r>
        <w:rPr>
          <w:sz w:val="18"/>
          <w:szCs w:val="18"/>
        </w:rPr>
        <w:t>neticisinin g</w:t>
      </w:r>
      <w:r>
        <w:rPr>
          <w:sz w:val="18"/>
          <w:szCs w:val="18"/>
          <w:lang w:val="sv-SE"/>
        </w:rPr>
        <w:t>ö</w:t>
      </w:r>
      <w:r>
        <w:rPr>
          <w:sz w:val="18"/>
          <w:szCs w:val="18"/>
        </w:rPr>
        <w:t>revleri aşağıdakileri içerebilir:</w:t>
      </w:r>
    </w:p>
    <w:p w14:paraId="1A32958A"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Kurum için test politikası ve test stratejisi geliştirmek veya bunları g</w:t>
      </w:r>
      <w:r>
        <w:rPr>
          <w:sz w:val="18"/>
          <w:szCs w:val="18"/>
          <w:lang w:val="sv-SE"/>
        </w:rPr>
        <w:t>ö</w:t>
      </w:r>
      <w:r>
        <w:rPr>
          <w:sz w:val="18"/>
          <w:szCs w:val="18"/>
        </w:rPr>
        <w:t>zden geçirmek</w:t>
      </w:r>
    </w:p>
    <w:p w14:paraId="219F8AEE"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Proje ve test bağlamını g</w:t>
      </w:r>
      <w:r>
        <w:rPr>
          <w:sz w:val="18"/>
          <w:szCs w:val="18"/>
          <w:lang w:val="sv-SE"/>
        </w:rPr>
        <w:t>ö</w:t>
      </w:r>
      <w:r>
        <w:rPr>
          <w:sz w:val="18"/>
          <w:szCs w:val="18"/>
        </w:rPr>
        <w:t xml:space="preserve">z </w:t>
      </w:r>
      <w:r>
        <w:rPr>
          <w:sz w:val="18"/>
          <w:szCs w:val="18"/>
          <w:lang w:val="sv-SE"/>
        </w:rPr>
        <w:t>ö</w:t>
      </w:r>
      <w:r>
        <w:rPr>
          <w:sz w:val="18"/>
          <w:szCs w:val="18"/>
        </w:rPr>
        <w:t>nünde bulundurarak ve test hedeflerini ve risklerini anlayarak test faaliyetlerini planlamak. Bu, test yaklaşımlarının seçilmesini, test zamanını, çalış</w:t>
      </w:r>
      <w:r>
        <w:rPr>
          <w:sz w:val="18"/>
          <w:szCs w:val="18"/>
          <w:lang w:val="pt-PT"/>
        </w:rPr>
        <w:t>mas</w:t>
      </w:r>
      <w:r>
        <w:rPr>
          <w:sz w:val="18"/>
          <w:szCs w:val="18"/>
        </w:rPr>
        <w:t>ını ve maliyetini tahminlemeyi, kaynakları sağlamayı, test seviyelerini ve test d</w:t>
      </w:r>
      <w:r>
        <w:rPr>
          <w:sz w:val="18"/>
          <w:szCs w:val="18"/>
          <w:lang w:val="sv-SE"/>
        </w:rPr>
        <w:t>ö</w:t>
      </w:r>
      <w:r>
        <w:rPr>
          <w:sz w:val="18"/>
          <w:szCs w:val="18"/>
        </w:rPr>
        <w:t>ngülerini tanımlamayı ve hata y</w:t>
      </w:r>
      <w:r>
        <w:rPr>
          <w:sz w:val="18"/>
          <w:szCs w:val="18"/>
          <w:lang w:val="sv-SE"/>
        </w:rPr>
        <w:t>ö</w:t>
      </w:r>
      <w:r>
        <w:rPr>
          <w:sz w:val="18"/>
          <w:szCs w:val="18"/>
        </w:rPr>
        <w:t>netimini planlamayı içerebilir.</w:t>
      </w:r>
    </w:p>
    <w:p w14:paraId="00A17DFE"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lang w:val="fr-FR"/>
        </w:rPr>
        <w:t>Test plan</w:t>
      </w:r>
      <w:r>
        <w:rPr>
          <w:sz w:val="18"/>
          <w:szCs w:val="18"/>
        </w:rPr>
        <w:t>ını/planlarını oluşturmak ve güncellemek</w:t>
      </w:r>
    </w:p>
    <w:p w14:paraId="4E6B2F39"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Proje y</w:t>
      </w:r>
      <w:r>
        <w:rPr>
          <w:sz w:val="18"/>
          <w:szCs w:val="18"/>
          <w:lang w:val="sv-SE"/>
        </w:rPr>
        <w:t>ö</w:t>
      </w:r>
      <w:r>
        <w:rPr>
          <w:sz w:val="18"/>
          <w:szCs w:val="18"/>
        </w:rPr>
        <w:t>neticileri, ürün sahipleri ve diğer paydaşlarla birlikte test planını/planlarını koordine etmek</w:t>
      </w:r>
    </w:p>
    <w:p w14:paraId="00FF6F29"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 xml:space="preserve">Test bakış açılarını diğer proje faaliyetleriyle paylaşmak, </w:t>
      </w:r>
      <w:r>
        <w:rPr>
          <w:sz w:val="18"/>
          <w:szCs w:val="18"/>
          <w:lang w:val="sv-SE"/>
        </w:rPr>
        <w:t>ö</w:t>
      </w:r>
      <w:r>
        <w:rPr>
          <w:sz w:val="18"/>
          <w:szCs w:val="18"/>
        </w:rPr>
        <w:t>rneğin entegrasyon planlama</w:t>
      </w:r>
    </w:p>
    <w:p w14:paraId="6258217A"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Testlerin analizini, tasarımını, uyarlanmasını ve koşturulmasını başlatmak, testin ilerlemesini ve sonuçlarını izlemek ve çıkış kriterlerinin durumunu (tamamlandı tanımını) kontrol etmek</w:t>
      </w:r>
    </w:p>
    <w:p w14:paraId="6A093E41"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 xml:space="preserve">Elde edilen bilgilere dayanarak test ilerleme raporları </w:t>
      </w:r>
      <w:r>
        <w:rPr>
          <w:sz w:val="18"/>
          <w:szCs w:val="18"/>
          <w:lang w:val="en-US"/>
        </w:rPr>
        <w:t xml:space="preserve">ve test </w:t>
      </w:r>
      <w:r>
        <w:rPr>
          <w:sz w:val="18"/>
          <w:szCs w:val="18"/>
          <w:lang w:val="sv-SE"/>
        </w:rPr>
        <w:t>ö</w:t>
      </w:r>
      <w:r>
        <w:rPr>
          <w:sz w:val="18"/>
          <w:szCs w:val="18"/>
        </w:rPr>
        <w:t>zet raporları hazırlamak ve g</w:t>
      </w:r>
      <w:r>
        <w:rPr>
          <w:sz w:val="18"/>
          <w:szCs w:val="18"/>
          <w:lang w:val="sv-SE"/>
        </w:rPr>
        <w:t>ö</w:t>
      </w:r>
      <w:r>
        <w:rPr>
          <w:sz w:val="18"/>
          <w:szCs w:val="18"/>
        </w:rPr>
        <w:t>ndermek</w:t>
      </w:r>
    </w:p>
    <w:p w14:paraId="7FA62F5B"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 xml:space="preserve">Test sonuçlarına ve ilerlemesine dayanarak planlamayı </w:t>
      </w:r>
      <w:proofErr w:type="gramStart"/>
      <w:r>
        <w:rPr>
          <w:sz w:val="18"/>
          <w:szCs w:val="18"/>
        </w:rPr>
        <w:t>revize etmek</w:t>
      </w:r>
      <w:proofErr w:type="gramEnd"/>
      <w:r>
        <w:rPr>
          <w:sz w:val="18"/>
          <w:szCs w:val="18"/>
        </w:rPr>
        <w:t xml:space="preserve"> (bazen test ilerleme raporlarında ve/veya projede </w:t>
      </w:r>
      <w:r>
        <w:rPr>
          <w:sz w:val="18"/>
          <w:szCs w:val="18"/>
          <w:lang w:val="sv-SE"/>
        </w:rPr>
        <w:t>ö</w:t>
      </w:r>
      <w:r>
        <w:rPr>
          <w:sz w:val="18"/>
          <w:szCs w:val="18"/>
        </w:rPr>
        <w:t xml:space="preserve">nceden tamamlanmış olan diğer testler için test </w:t>
      </w:r>
      <w:r>
        <w:rPr>
          <w:sz w:val="18"/>
          <w:szCs w:val="18"/>
          <w:lang w:val="sv-SE"/>
        </w:rPr>
        <w:t>ö</w:t>
      </w:r>
      <w:r>
        <w:rPr>
          <w:sz w:val="18"/>
          <w:szCs w:val="18"/>
        </w:rPr>
        <w:t xml:space="preserve">zet raporlarında dokümante edilir) ve test kontrolü için gerekli </w:t>
      </w:r>
      <w:r>
        <w:rPr>
          <w:sz w:val="18"/>
          <w:szCs w:val="18"/>
          <w:lang w:val="sv-SE"/>
        </w:rPr>
        <w:t>ö</w:t>
      </w:r>
      <w:r>
        <w:rPr>
          <w:sz w:val="18"/>
          <w:szCs w:val="18"/>
        </w:rPr>
        <w:t>nlemleri almak</w:t>
      </w:r>
    </w:p>
    <w:p w14:paraId="2573BDE8"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Hata y</w:t>
      </w:r>
      <w:r>
        <w:rPr>
          <w:sz w:val="18"/>
          <w:szCs w:val="18"/>
          <w:lang w:val="sv-SE"/>
        </w:rPr>
        <w:t>ö</w:t>
      </w:r>
      <w:r>
        <w:rPr>
          <w:sz w:val="18"/>
          <w:szCs w:val="18"/>
        </w:rPr>
        <w:t>netimi sistemi ve test yazılımı için gerekli yapılandırma y</w:t>
      </w:r>
      <w:r>
        <w:rPr>
          <w:sz w:val="18"/>
          <w:szCs w:val="18"/>
          <w:lang w:val="sv-SE"/>
        </w:rPr>
        <w:t>ö</w:t>
      </w:r>
      <w:r>
        <w:rPr>
          <w:sz w:val="18"/>
          <w:szCs w:val="18"/>
        </w:rPr>
        <w:t>netiminin kurulmasını desteklemek</w:t>
      </w:r>
    </w:p>
    <w:p w14:paraId="64492CE5"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 xml:space="preserve">Test ilerlemesini </w:t>
      </w:r>
      <w:r>
        <w:rPr>
          <w:sz w:val="18"/>
          <w:szCs w:val="18"/>
          <w:lang w:val="sv-SE"/>
        </w:rPr>
        <w:t>ö</w:t>
      </w:r>
      <w:r>
        <w:rPr>
          <w:sz w:val="18"/>
          <w:szCs w:val="18"/>
        </w:rPr>
        <w:t>lçmek, testlerin ve ürünün kalitesini değerlendirmek için uygun metrikler oluşturmak</w:t>
      </w:r>
    </w:p>
    <w:p w14:paraId="664C2F32"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 xml:space="preserve">Araç seçimi için bütçe </w:t>
      </w:r>
      <w:r>
        <w:rPr>
          <w:sz w:val="18"/>
          <w:szCs w:val="18"/>
          <w:lang w:val="sv-SE"/>
        </w:rPr>
        <w:t>ö</w:t>
      </w:r>
      <w:r>
        <w:rPr>
          <w:sz w:val="18"/>
          <w:szCs w:val="18"/>
        </w:rPr>
        <w:t xml:space="preserve">nerme (ve muhtemelen satın alma ve/veya destek), pilot projeler için zaman ve çalışma </w:t>
      </w:r>
      <w:r w:rsidRPr="00C94053">
        <w:rPr>
          <w:sz w:val="18"/>
          <w:szCs w:val="18"/>
          <w:rPrChange w:id="1" w:author="Ofis365" w:date="2023-03-14T22:29:00Z">
            <w:rPr>
              <w:sz w:val="18"/>
              <w:szCs w:val="18"/>
              <w:lang w:val="en-US"/>
            </w:rPr>
          </w:rPrChange>
        </w:rPr>
        <w:t>ay</w:t>
      </w:r>
      <w:r>
        <w:rPr>
          <w:sz w:val="18"/>
          <w:szCs w:val="18"/>
        </w:rPr>
        <w:t>ırma ve aracın/araçların kullanımında sürekli destek sağlama da dâhil olmak üzere test sürecini destekleyecek araçların seçimini ve uygulanmasını desteklemek</w:t>
      </w:r>
    </w:p>
    <w:p w14:paraId="13BB817C"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Test ortamının/ortamlarının uyarlanması hakkında karar vermek</w:t>
      </w:r>
    </w:p>
    <w:p w14:paraId="1B63303D" w14:textId="77777777" w:rsidR="00990044" w:rsidRDefault="00000000">
      <w:pPr>
        <w:pStyle w:val="Body"/>
        <w:spacing w:after="0" w:line="240" w:lineRule="auto"/>
        <w:jc w:val="both"/>
        <w:rPr>
          <w:rFonts w:eastAsia="Arial"/>
          <w:sz w:val="18"/>
          <w:szCs w:val="18"/>
        </w:rPr>
      </w:pPr>
      <w:r>
        <w:rPr>
          <w:rFonts w:eastAsia="SymbolMT"/>
          <w:sz w:val="18"/>
          <w:szCs w:val="18"/>
        </w:rPr>
        <w:t xml:space="preserve">• </w:t>
      </w:r>
      <w:r>
        <w:rPr>
          <w:sz w:val="18"/>
          <w:szCs w:val="18"/>
        </w:rPr>
        <w:t>Kurum içinde test uzmanlarını, test ekibini ve test uzmanlığı mesleğini tanıtmak ve savunmak</w:t>
      </w:r>
    </w:p>
    <w:p w14:paraId="473E64DC" w14:textId="77777777" w:rsidR="00990044" w:rsidRDefault="00000000">
      <w:pPr>
        <w:pStyle w:val="Body"/>
        <w:spacing w:after="0" w:line="240" w:lineRule="auto"/>
        <w:jc w:val="both"/>
        <w:rPr>
          <w:sz w:val="18"/>
          <w:szCs w:val="18"/>
        </w:rPr>
      </w:pPr>
      <w:r>
        <w:rPr>
          <w:rFonts w:eastAsia="SymbolMT"/>
          <w:sz w:val="18"/>
          <w:szCs w:val="18"/>
        </w:rPr>
        <w:t xml:space="preserve">• </w:t>
      </w:r>
      <w:r>
        <w:rPr>
          <w:sz w:val="18"/>
          <w:szCs w:val="18"/>
        </w:rPr>
        <w:t>Test uzmanlarının becerilerini ve kariyerlerini geliştirmek (</w:t>
      </w:r>
      <w:r>
        <w:rPr>
          <w:sz w:val="18"/>
          <w:szCs w:val="18"/>
          <w:lang w:val="sv-SE"/>
        </w:rPr>
        <w:t>ö</w:t>
      </w:r>
      <w:r>
        <w:rPr>
          <w:sz w:val="18"/>
          <w:szCs w:val="18"/>
        </w:rPr>
        <w:t>rneğin, eğitim planları</w:t>
      </w:r>
      <w:r>
        <w:rPr>
          <w:sz w:val="18"/>
          <w:szCs w:val="18"/>
          <w:lang w:val="fr-FR"/>
        </w:rPr>
        <w:t>, performans de</w:t>
      </w:r>
      <w:r>
        <w:rPr>
          <w:sz w:val="18"/>
          <w:szCs w:val="18"/>
        </w:rPr>
        <w:t>ğerlendirmeleri, koçluk vb ile)</w:t>
      </w:r>
    </w:p>
    <w:p w14:paraId="3FB01773" w14:textId="77777777" w:rsidR="00990044" w:rsidRDefault="00990044">
      <w:pPr>
        <w:pStyle w:val="Body"/>
      </w:pPr>
    </w:p>
    <w:p w14:paraId="61807436" w14:textId="77777777" w:rsidR="00990044" w:rsidRDefault="00000000">
      <w:pPr>
        <w:pStyle w:val="Body"/>
      </w:pPr>
      <w:r>
        <w:lastRenderedPageBreak/>
        <w:t>32. Aşagıdakılerdan hangısı urunun rıskını oluşturur</w:t>
      </w:r>
    </w:p>
    <w:p w14:paraId="17F728DE" w14:textId="77777777" w:rsidR="00990044" w:rsidRDefault="00000000">
      <w:pPr>
        <w:pStyle w:val="Body"/>
      </w:pPr>
      <w:r>
        <w:t>C: yazılımdaki hatalardan geçen bir şık</w:t>
      </w:r>
    </w:p>
    <w:p w14:paraId="7FE779AD" w14:textId="77777777" w:rsidR="00990044" w:rsidRDefault="00990044">
      <w:pPr>
        <w:pStyle w:val="Body"/>
      </w:pPr>
    </w:p>
    <w:p w14:paraId="6E33E86B" w14:textId="77777777" w:rsidR="00990044" w:rsidRDefault="00000000">
      <w:pPr>
        <w:pStyle w:val="Body"/>
      </w:pPr>
      <w:r>
        <w:t xml:space="preserve">33. Hangisi test aktiviteleri </w:t>
      </w:r>
      <w:r>
        <w:rPr>
          <w:lang w:val="en-US"/>
        </w:rPr>
        <w:t>surec</w:t>
      </w:r>
      <w:r>
        <w:t>ini sırasıyla tanımlar</w:t>
      </w:r>
    </w:p>
    <w:p w14:paraId="58683367" w14:textId="77777777" w:rsidR="00990044" w:rsidRDefault="00000000">
      <w:pPr>
        <w:pStyle w:val="Body"/>
      </w:pPr>
      <w:r>
        <w:t xml:space="preserve">C: test planlama, </w:t>
      </w:r>
      <w:r>
        <w:rPr>
          <w:lang w:val="en-US"/>
        </w:rPr>
        <w:t>test g</w:t>
      </w:r>
      <w:r>
        <w:rPr>
          <w:lang w:val="sv-SE"/>
        </w:rPr>
        <w:t>ö</w:t>
      </w:r>
      <w:r>
        <w:t>zetimi, test analizi, test tasarımı, test uyarlama, test koşumu, test tamamlama</w:t>
      </w:r>
    </w:p>
    <w:p w14:paraId="3088CADD" w14:textId="77777777" w:rsidR="00990044" w:rsidRDefault="00990044">
      <w:pPr>
        <w:pStyle w:val="Body"/>
      </w:pPr>
    </w:p>
    <w:p w14:paraId="0ADB4EF7" w14:textId="77777777" w:rsidR="00990044" w:rsidRDefault="00000000">
      <w:pPr>
        <w:pStyle w:val="Body"/>
      </w:pPr>
      <w:r>
        <w:t>34. Aşağıdakilerden hangisi testın genel hedeflerı</w:t>
      </w:r>
      <w:r>
        <w:rPr>
          <w:lang w:val="nl-NL"/>
        </w:rPr>
        <w:t>nden de</w:t>
      </w:r>
      <w:r>
        <w:t>ğildir.</w:t>
      </w:r>
    </w:p>
    <w:p w14:paraId="1A710292" w14:textId="77777777" w:rsidR="00990044" w:rsidRDefault="00000000">
      <w:pPr>
        <w:pStyle w:val="Body"/>
        <w:numPr>
          <w:ilvl w:val="0"/>
          <w:numId w:val="30"/>
        </w:numPr>
      </w:pPr>
      <w:proofErr w:type="gramStart"/>
      <w:r>
        <w:t>hataları</w:t>
      </w:r>
      <w:proofErr w:type="gramEnd"/>
      <w:r>
        <w:t xml:space="preserve"> </w:t>
      </w:r>
      <w:r>
        <w:rPr>
          <w:lang w:val="en-US"/>
        </w:rPr>
        <w:t>önleme</w:t>
      </w:r>
    </w:p>
    <w:p w14:paraId="7C7C4E49" w14:textId="77777777" w:rsidR="00990044" w:rsidRDefault="00000000">
      <w:pPr>
        <w:pStyle w:val="Body"/>
        <w:numPr>
          <w:ilvl w:val="0"/>
          <w:numId w:val="30"/>
        </w:numPr>
      </w:pPr>
      <w:proofErr w:type="gramStart"/>
      <w:r>
        <w:t>kalite</w:t>
      </w:r>
      <w:proofErr w:type="gramEnd"/>
      <w:r>
        <w:t xml:space="preserve"> seviyesi hakkında güven olusturmak</w:t>
      </w:r>
    </w:p>
    <w:p w14:paraId="47D45003" w14:textId="77777777" w:rsidR="00990044" w:rsidRDefault="00000000">
      <w:pPr>
        <w:pStyle w:val="Body"/>
        <w:numPr>
          <w:ilvl w:val="0"/>
          <w:numId w:val="30"/>
        </w:numPr>
      </w:pPr>
      <w:proofErr w:type="gramStart"/>
      <w:r>
        <w:t>arıza</w:t>
      </w:r>
      <w:proofErr w:type="gramEnd"/>
      <w:r>
        <w:t xml:space="preserve"> ve hataları tespit etmek </w:t>
      </w:r>
    </w:p>
    <w:p w14:paraId="370E68EB" w14:textId="77777777" w:rsidR="00990044" w:rsidRDefault="00000000">
      <w:pPr>
        <w:pStyle w:val="Body"/>
        <w:numPr>
          <w:ilvl w:val="0"/>
          <w:numId w:val="30"/>
        </w:numPr>
      </w:pPr>
      <w:proofErr w:type="gramStart"/>
      <w:r>
        <w:t>debugging</w:t>
      </w:r>
      <w:proofErr w:type="gramEnd"/>
      <w:r>
        <w:t xml:space="preserve"> </w:t>
      </w:r>
      <w:r>
        <w:rPr>
          <w:b/>
          <w:bCs/>
        </w:rPr>
        <w:t>yanlış</w:t>
      </w:r>
    </w:p>
    <w:p w14:paraId="3EDBD371" w14:textId="77777777" w:rsidR="00990044" w:rsidRDefault="00000000">
      <w:pPr>
        <w:pStyle w:val="Body"/>
      </w:pPr>
      <w:r>
        <w:t>35. V modelinin test seviyeleri nedir</w:t>
      </w:r>
    </w:p>
    <w:p w14:paraId="124B6840" w14:textId="77777777" w:rsidR="00990044" w:rsidRDefault="00000000">
      <w:pPr>
        <w:pStyle w:val="Body"/>
      </w:pPr>
      <w:r>
        <w:t>C: birim, entegrasyon sistem ve kabul testi</w:t>
      </w:r>
    </w:p>
    <w:p w14:paraId="71EB1CB0" w14:textId="77777777" w:rsidR="00990044" w:rsidRDefault="00990044">
      <w:pPr>
        <w:pStyle w:val="Body"/>
      </w:pPr>
    </w:p>
    <w:p w14:paraId="63B88A0A" w14:textId="77777777" w:rsidR="00990044" w:rsidRDefault="00000000">
      <w:pPr>
        <w:pStyle w:val="Body"/>
      </w:pPr>
      <w:r>
        <w:t>36. Hangisi v modelinin test dokümanını oluşturur?</w:t>
      </w:r>
    </w:p>
    <w:p w14:paraId="39949672" w14:textId="77777777" w:rsidR="00990044" w:rsidRDefault="00000000">
      <w:pPr>
        <w:pStyle w:val="Body"/>
      </w:pPr>
      <w:r>
        <w:t xml:space="preserve">C: iş gereksinimleri </w:t>
      </w:r>
    </w:p>
    <w:p w14:paraId="145C7413" w14:textId="77777777" w:rsidR="00990044" w:rsidRDefault="00990044">
      <w:pPr>
        <w:pStyle w:val="Body"/>
      </w:pPr>
    </w:p>
    <w:p w14:paraId="39DDBC84" w14:textId="77777777" w:rsidR="00990044" w:rsidRDefault="00000000">
      <w:pPr>
        <w:pStyle w:val="Body"/>
      </w:pPr>
      <w:r>
        <w:t xml:space="preserve">37. test adımları 23 tane vermıs </w:t>
      </w:r>
    </w:p>
    <w:p w14:paraId="0A95F5F7" w14:textId="77777777" w:rsidR="00990044" w:rsidRDefault="00000000">
      <w:pPr>
        <w:pStyle w:val="Body"/>
        <w:rPr>
          <w:lang w:val="fr-FR"/>
        </w:rPr>
      </w:pPr>
      <w:r>
        <w:t xml:space="preserve">Bankanın faiz hesaplaması için aşağıdaki kriterlerden hangilerine </w:t>
      </w:r>
      <w:r>
        <w:rPr>
          <w:lang w:val="fr-FR"/>
        </w:rPr>
        <w:t>negatif case yazılmalı/</w:t>
      </w:r>
      <w:proofErr w:type="gramStart"/>
      <w:r>
        <w:rPr>
          <w:lang w:val="fr-FR"/>
        </w:rPr>
        <w:t>yazılabilir ?</w:t>
      </w:r>
      <w:proofErr w:type="gramEnd"/>
    </w:p>
    <w:p w14:paraId="3609A853" w14:textId="77777777" w:rsidR="00990044" w:rsidRDefault="00000000">
      <w:pPr>
        <w:pStyle w:val="Body"/>
        <w:numPr>
          <w:ilvl w:val="0"/>
          <w:numId w:val="39"/>
        </w:numPr>
      </w:pPr>
      <w:r>
        <w:t>Ayın ilk günü faiz hesaplama yapılmalı</w:t>
      </w:r>
    </w:p>
    <w:p w14:paraId="2B8B3658" w14:textId="77777777" w:rsidR="00990044" w:rsidRDefault="00000000">
      <w:pPr>
        <w:pStyle w:val="Body"/>
        <w:numPr>
          <w:ilvl w:val="0"/>
          <w:numId w:val="39"/>
        </w:numPr>
      </w:pPr>
      <w:r>
        <w:t>Ayın ilk iş günü faiz hesaplama yapılmalı</w:t>
      </w:r>
    </w:p>
    <w:p w14:paraId="16B09EAB" w14:textId="77777777" w:rsidR="00990044" w:rsidRDefault="00000000">
      <w:pPr>
        <w:pStyle w:val="Body"/>
        <w:numPr>
          <w:ilvl w:val="0"/>
          <w:numId w:val="39"/>
        </w:numPr>
      </w:pPr>
      <w:r>
        <w:t>Ayın ilk gün hafta sonu ise faiz hesaplama yapılmamalı</w:t>
      </w:r>
    </w:p>
    <w:p w14:paraId="10C3D1A7" w14:textId="77777777" w:rsidR="00990044" w:rsidRDefault="00000000">
      <w:pPr>
        <w:pStyle w:val="Body"/>
        <w:rPr>
          <w:del w:id="2" w:author="cavidan eken" w:date="2023-02-23T23:03:00Z"/>
        </w:rPr>
      </w:pPr>
      <w:r>
        <w:t>.</w:t>
      </w:r>
    </w:p>
    <w:p w14:paraId="434EAABE" w14:textId="77777777" w:rsidR="00990044" w:rsidRDefault="00000000">
      <w:pPr>
        <w:pStyle w:val="Body"/>
        <w:rPr>
          <w:del w:id="3" w:author="cavidan eken" w:date="2023-02-23T23:03:00Z"/>
        </w:rPr>
      </w:pPr>
      <w:del w:id="4" w:author="cavidan eken" w:date="2023-02-23T23:03:00Z">
        <w:r w:rsidDel="3997D0FF">
          <w:delText>.</w:delText>
        </w:r>
      </w:del>
    </w:p>
    <w:p w14:paraId="3BF901E8" w14:textId="77777777" w:rsidR="00990044" w:rsidRDefault="00000000">
      <w:pPr>
        <w:pStyle w:val="Body"/>
      </w:pPr>
      <w:r>
        <w:t>Aylarla ilgili hangileri negatif senaryo soruluyor</w:t>
      </w:r>
    </w:p>
    <w:p w14:paraId="5ACAF4AD" w14:textId="77777777" w:rsidR="00990044" w:rsidRDefault="00000000">
      <w:pPr>
        <w:pStyle w:val="Body"/>
        <w:rPr>
          <w:ins w:id="5" w:author="cavidan eken" w:date="2023-02-23T23:03:00Z"/>
        </w:rPr>
      </w:pPr>
      <w:r>
        <w:t xml:space="preserve">Gün sayısı= 28/29/30/31 ayrı ayrı verilmiş </w:t>
      </w:r>
    </w:p>
    <w:p w14:paraId="3719710E" w14:textId="77777777" w:rsidR="00990044" w:rsidRDefault="00990044">
      <w:pPr>
        <w:pStyle w:val="Body"/>
      </w:pPr>
    </w:p>
    <w:p w14:paraId="6613089D" w14:textId="77777777" w:rsidR="00990044" w:rsidRDefault="00000000">
      <w:pPr>
        <w:pStyle w:val="Body"/>
      </w:pPr>
      <w:r>
        <w:t xml:space="preserve">38. ISO belgesi ile ilgili bir </w:t>
      </w:r>
      <w:proofErr w:type="gramStart"/>
      <w:r>
        <w:t>soru.(</w:t>
      </w:r>
      <w:proofErr w:type="gramEnd"/>
      <w:r>
        <w:t xml:space="preserve">Referanslar kısmında) 29-119-3  </w:t>
      </w:r>
    </w:p>
    <w:p w14:paraId="033E69C6" w14:textId="77777777" w:rsidR="00990044" w:rsidRDefault="00000000">
      <w:pPr>
        <w:pStyle w:val="Body"/>
      </w:pPr>
      <w:r>
        <w:t>Cevap: test D</w:t>
      </w:r>
      <w:r>
        <w:rPr>
          <w:lang w:val="sv-SE"/>
        </w:rPr>
        <w:t>ö</w:t>
      </w:r>
      <w:r>
        <w:t>kümantasyonu</w:t>
      </w:r>
    </w:p>
    <w:p w14:paraId="0C6C7247" w14:textId="77777777" w:rsidR="00990044" w:rsidRDefault="00990044">
      <w:pPr>
        <w:pStyle w:val="Body"/>
      </w:pPr>
    </w:p>
    <w:p w14:paraId="3768BAC1" w14:textId="77777777" w:rsidR="00990044" w:rsidRDefault="00000000">
      <w:pPr>
        <w:pStyle w:val="Body"/>
      </w:pPr>
      <w:r>
        <w:lastRenderedPageBreak/>
        <w:t>40. Hangisi Kara kutu test tekniklerinden değildir.</w:t>
      </w:r>
    </w:p>
    <w:p w14:paraId="47D147FC" w14:textId="77777777" w:rsidR="00990044" w:rsidRDefault="00000000">
      <w:pPr>
        <w:pStyle w:val="Body"/>
      </w:pPr>
      <w:r>
        <w:t>Kara kutu test teknikleri: sınır değ</w:t>
      </w:r>
      <w:r>
        <w:rPr>
          <w:lang w:val="it-IT"/>
        </w:rPr>
        <w:t xml:space="preserve">er analizi/ </w:t>
      </w:r>
      <w:r>
        <w:t xml:space="preserve">denklik paylarına ayırma /karar tablosu / durum geçiş </w:t>
      </w:r>
    </w:p>
    <w:p w14:paraId="42C35CD9" w14:textId="77777777" w:rsidR="00990044" w:rsidRDefault="00990044">
      <w:pPr>
        <w:pStyle w:val="Body"/>
        <w:rPr>
          <w:del w:id="6" w:author="cavidan eken" w:date="2023-02-23T23:03:00Z"/>
        </w:rPr>
      </w:pPr>
    </w:p>
    <w:p w14:paraId="5BCDC38D" w14:textId="77777777" w:rsidR="00990044" w:rsidRDefault="00000000">
      <w:pPr>
        <w:pStyle w:val="Body"/>
      </w:pPr>
      <w:r>
        <w:t>41. Fonksiyonel test neden yapılır</w:t>
      </w:r>
    </w:p>
    <w:p w14:paraId="7FD3E670" w14:textId="77777777" w:rsidR="00990044" w:rsidRDefault="00000000">
      <w:pPr>
        <w:pStyle w:val="Body"/>
        <w:rPr>
          <w:lang w:val="en-US"/>
        </w:rPr>
      </w:pPr>
      <w:r>
        <w:t xml:space="preserve">C: Sistemin nasıl </w:t>
      </w:r>
      <w:r>
        <w:rPr>
          <w:lang w:val="en-US"/>
        </w:rPr>
        <w:t xml:space="preserve">çalıştıgını anlamak </w:t>
      </w:r>
    </w:p>
    <w:p w14:paraId="7F3C5E4E" w14:textId="77777777" w:rsidR="00990044" w:rsidRDefault="00000000">
      <w:pPr>
        <w:pStyle w:val="Body"/>
        <w:rPr>
          <w:lang w:val="en-US"/>
        </w:rPr>
      </w:pPr>
      <w:r>
        <w:rPr>
          <w:lang w:val="en-US"/>
        </w:rPr>
        <w:t>42. çıkış kiriterleri hangi aşamada belirlenir</w:t>
      </w:r>
    </w:p>
    <w:p w14:paraId="49FACDD9" w14:textId="77777777" w:rsidR="00990044" w:rsidRDefault="00000000">
      <w:pPr>
        <w:pStyle w:val="Body"/>
        <w:rPr>
          <w:lang w:val="en-US"/>
        </w:rPr>
      </w:pPr>
      <w:r>
        <w:rPr>
          <w:lang w:val="en-US"/>
        </w:rPr>
        <w:t>C: Test planlama</w:t>
      </w:r>
    </w:p>
    <w:p w14:paraId="35B7CCE2" w14:textId="77777777" w:rsidR="00990044" w:rsidRDefault="00990044">
      <w:pPr>
        <w:pStyle w:val="Body"/>
        <w:rPr>
          <w:lang w:val="en-US"/>
        </w:rPr>
      </w:pPr>
    </w:p>
    <w:p w14:paraId="673BC5C7" w14:textId="77777777" w:rsidR="00990044" w:rsidRDefault="00000000">
      <w:pPr>
        <w:pStyle w:val="Body"/>
        <w:rPr>
          <w:lang w:val="en-US"/>
        </w:rPr>
      </w:pPr>
      <w:r>
        <w:rPr>
          <w:lang w:val="en-US"/>
        </w:rPr>
        <w:t xml:space="preserve">43. Denklik paylarına ayırmanın tanımı hangisidir? </w:t>
      </w:r>
    </w:p>
    <w:p w14:paraId="7B1F4EA9" w14:textId="77777777" w:rsidR="00990044" w:rsidRDefault="00000000">
      <w:pPr>
        <w:pStyle w:val="Body"/>
        <w:spacing w:after="0" w:line="240" w:lineRule="auto"/>
        <w:jc w:val="both"/>
        <w:rPr>
          <w:sz w:val="18"/>
          <w:szCs w:val="18"/>
        </w:rPr>
      </w:pPr>
      <w:r>
        <w:rPr>
          <w:sz w:val="18"/>
          <w:szCs w:val="18"/>
        </w:rPr>
        <w:t>Denklik paylarına ayırma, verileri paylara (denklik sınıfları) ayırır; yazılım tarafından bir payın tüm üyelerinin benzer şekilde ele alınması beklenir (bkz. Kaner 2013 ve Jorgensen 2014). Hem geçerli hem de geçersiz değerler için denklik payları vardır.</w:t>
      </w:r>
    </w:p>
    <w:p w14:paraId="7B19B4C2" w14:textId="77777777" w:rsidR="00990044" w:rsidRDefault="00000000">
      <w:pPr>
        <w:pStyle w:val="Body"/>
        <w:spacing w:after="0" w:line="240" w:lineRule="auto"/>
        <w:jc w:val="both"/>
        <w:rPr>
          <w:sz w:val="18"/>
          <w:szCs w:val="18"/>
        </w:rPr>
      </w:pPr>
      <w:r>
        <w:rPr>
          <w:sz w:val="18"/>
          <w:szCs w:val="18"/>
        </w:rPr>
        <w:t xml:space="preserve">• </w:t>
      </w:r>
      <w:r>
        <w:rPr>
          <w:sz w:val="18"/>
          <w:szCs w:val="18"/>
          <w:lang w:val="de-DE"/>
        </w:rPr>
        <w:t>Ge</w:t>
      </w:r>
      <w:r>
        <w:rPr>
          <w:sz w:val="18"/>
          <w:szCs w:val="18"/>
        </w:rPr>
        <w:t xml:space="preserve">çerli değerler, birim veya sistem kapsamına giren, yazılım tarafından kabul edilmesi beklenen değerlerdir. </w:t>
      </w:r>
      <w:r>
        <w:rPr>
          <w:sz w:val="18"/>
          <w:szCs w:val="18"/>
          <w:lang w:val="de-DE"/>
        </w:rPr>
        <w:t>Ge</w:t>
      </w:r>
      <w:r>
        <w:rPr>
          <w:sz w:val="18"/>
          <w:szCs w:val="18"/>
        </w:rPr>
        <w:t xml:space="preserve">çerli değerler içeren bir denklik payına </w:t>
      </w:r>
      <w:r>
        <w:rPr>
          <w:sz w:val="18"/>
          <w:szCs w:val="18"/>
          <w:rtl/>
          <w:lang w:val="ar-SA"/>
        </w:rPr>
        <w:t>“</w:t>
      </w:r>
      <w:r>
        <w:rPr>
          <w:sz w:val="18"/>
          <w:szCs w:val="18"/>
        </w:rPr>
        <w:t>geçerli denklik payı” denir.</w:t>
      </w:r>
    </w:p>
    <w:p w14:paraId="243870FD" w14:textId="77777777" w:rsidR="00990044" w:rsidRDefault="00000000">
      <w:pPr>
        <w:pStyle w:val="Body"/>
        <w:spacing w:after="0" w:line="240" w:lineRule="auto"/>
        <w:jc w:val="both"/>
        <w:rPr>
          <w:sz w:val="18"/>
          <w:szCs w:val="18"/>
        </w:rPr>
      </w:pPr>
      <w:r>
        <w:rPr>
          <w:sz w:val="18"/>
          <w:szCs w:val="18"/>
        </w:rPr>
        <w:t xml:space="preserve">• </w:t>
      </w:r>
      <w:r>
        <w:rPr>
          <w:sz w:val="18"/>
          <w:szCs w:val="18"/>
          <w:lang w:val="de-DE"/>
        </w:rPr>
        <w:t>Ge</w:t>
      </w:r>
      <w:r>
        <w:rPr>
          <w:sz w:val="18"/>
          <w:szCs w:val="18"/>
        </w:rPr>
        <w:t xml:space="preserve">çersiz değerler, birim veya sistem kapsamı dışında olan, yazılım tarafından reddedilmesi beklenen değerlerdir. </w:t>
      </w:r>
      <w:r>
        <w:rPr>
          <w:sz w:val="18"/>
          <w:szCs w:val="18"/>
          <w:lang w:val="de-DE"/>
        </w:rPr>
        <w:t>Ge</w:t>
      </w:r>
      <w:r>
        <w:rPr>
          <w:sz w:val="18"/>
          <w:szCs w:val="18"/>
        </w:rPr>
        <w:t xml:space="preserve">çersiz değerler içeren bir denklik payına </w:t>
      </w:r>
      <w:r>
        <w:rPr>
          <w:sz w:val="18"/>
          <w:szCs w:val="18"/>
          <w:rtl/>
          <w:lang w:val="ar-SA"/>
        </w:rPr>
        <w:t>“</w:t>
      </w:r>
      <w:r>
        <w:rPr>
          <w:sz w:val="18"/>
          <w:szCs w:val="18"/>
        </w:rPr>
        <w:t>geçersiz denklik payı” denir.</w:t>
      </w:r>
    </w:p>
    <w:p w14:paraId="24534CCA" w14:textId="77777777" w:rsidR="00990044" w:rsidRDefault="00000000">
      <w:pPr>
        <w:pStyle w:val="Body"/>
        <w:spacing w:after="0" w:line="240" w:lineRule="auto"/>
        <w:jc w:val="both"/>
        <w:rPr>
          <w:sz w:val="18"/>
          <w:szCs w:val="18"/>
        </w:rPr>
      </w:pPr>
      <w:r>
        <w:rPr>
          <w:sz w:val="18"/>
          <w:szCs w:val="18"/>
        </w:rPr>
        <w:t>• Girdiler, çıktılar, dâ</w:t>
      </w:r>
      <w:r>
        <w:rPr>
          <w:sz w:val="18"/>
          <w:szCs w:val="18"/>
          <w:lang w:val="it-IT"/>
        </w:rPr>
        <w:t>hili de</w:t>
      </w:r>
      <w:r>
        <w:rPr>
          <w:sz w:val="18"/>
          <w:szCs w:val="18"/>
        </w:rPr>
        <w:t>ğerler, zamana bağlı değerler (</w:t>
      </w:r>
      <w:r>
        <w:rPr>
          <w:sz w:val="18"/>
          <w:szCs w:val="18"/>
          <w:lang w:val="sv-SE"/>
        </w:rPr>
        <w:t>ö</w:t>
      </w:r>
      <w:r>
        <w:rPr>
          <w:sz w:val="18"/>
          <w:szCs w:val="18"/>
        </w:rPr>
        <w:t xml:space="preserve">rneğin, bir olaydan </w:t>
      </w:r>
      <w:r>
        <w:rPr>
          <w:sz w:val="18"/>
          <w:szCs w:val="18"/>
          <w:lang w:val="sv-SE"/>
        </w:rPr>
        <w:t>ö</w:t>
      </w:r>
      <w:r>
        <w:rPr>
          <w:sz w:val="18"/>
          <w:szCs w:val="18"/>
        </w:rPr>
        <w:t>nce veya sonra) dâhil test nesnesiyle ilgili herhangi bir veri öğesi için ve arayüz parametreleri için (</w:t>
      </w:r>
      <w:r>
        <w:rPr>
          <w:sz w:val="18"/>
          <w:szCs w:val="18"/>
          <w:lang w:val="sv-SE"/>
        </w:rPr>
        <w:t>ö</w:t>
      </w:r>
      <w:r>
        <w:rPr>
          <w:sz w:val="18"/>
          <w:szCs w:val="18"/>
        </w:rPr>
        <w:t xml:space="preserve">r. entegrasyon testleri sırasında test edilen </w:t>
      </w:r>
      <w:proofErr w:type="gramStart"/>
      <w:r>
        <w:rPr>
          <w:sz w:val="18"/>
          <w:szCs w:val="18"/>
        </w:rPr>
        <w:t>entegre</w:t>
      </w:r>
      <w:proofErr w:type="gramEnd"/>
      <w:r>
        <w:rPr>
          <w:sz w:val="18"/>
          <w:szCs w:val="18"/>
        </w:rPr>
        <w:t xml:space="preserve"> birimler) denklik payları belirlenebilir.</w:t>
      </w:r>
    </w:p>
    <w:p w14:paraId="2AB5A1AC" w14:textId="77777777" w:rsidR="00990044" w:rsidRDefault="00000000">
      <w:pPr>
        <w:pStyle w:val="Body"/>
        <w:spacing w:after="0" w:line="240" w:lineRule="auto"/>
        <w:jc w:val="both"/>
        <w:rPr>
          <w:sz w:val="18"/>
          <w:szCs w:val="18"/>
        </w:rPr>
      </w:pPr>
      <w:r>
        <w:rPr>
          <w:sz w:val="18"/>
          <w:szCs w:val="18"/>
        </w:rPr>
        <w:t>• Gerekirse bir pay alt-paylara ayrılabilir.</w:t>
      </w:r>
    </w:p>
    <w:p w14:paraId="1508177B" w14:textId="77777777" w:rsidR="00990044" w:rsidRDefault="00000000">
      <w:pPr>
        <w:pStyle w:val="Body"/>
        <w:spacing w:after="0" w:line="240" w:lineRule="auto"/>
        <w:jc w:val="both"/>
        <w:rPr>
          <w:sz w:val="18"/>
          <w:szCs w:val="18"/>
        </w:rPr>
      </w:pPr>
      <w:r>
        <w:rPr>
          <w:sz w:val="18"/>
          <w:szCs w:val="18"/>
        </w:rPr>
        <w:t xml:space="preserve">• </w:t>
      </w:r>
      <w:r>
        <w:rPr>
          <w:sz w:val="18"/>
          <w:szCs w:val="18"/>
          <w:lang w:val="da-DK"/>
        </w:rPr>
        <w:t>Her de</w:t>
      </w:r>
      <w:r>
        <w:rPr>
          <w:sz w:val="18"/>
          <w:szCs w:val="18"/>
        </w:rPr>
        <w:t>ğer yalnızca bir denklik payına ait olmalıdır, birden fazla payda yer almamalıdır.</w:t>
      </w:r>
    </w:p>
    <w:p w14:paraId="727994E9" w14:textId="77777777" w:rsidR="00990044" w:rsidRDefault="00000000">
      <w:pPr>
        <w:pStyle w:val="Body"/>
        <w:spacing w:after="0" w:line="240" w:lineRule="auto"/>
        <w:jc w:val="both"/>
        <w:rPr>
          <w:sz w:val="18"/>
          <w:szCs w:val="18"/>
        </w:rPr>
      </w:pPr>
      <w:r>
        <w:rPr>
          <w:sz w:val="18"/>
          <w:szCs w:val="18"/>
        </w:rPr>
        <w:t>• Test senaryolarında geçersiz denklik payları kullanıldığında arızaların maskelenmemesini sağlamak için bu paylar ayrı ayrı test edilmelidir, bir geçersiz denklik payı başka bir geçersiz denklik payıyla birleştirilmemelidir. Aynı anda birçok arıza oluştuğunda ancak yalnızca biri g</w:t>
      </w:r>
      <w:r>
        <w:rPr>
          <w:sz w:val="18"/>
          <w:szCs w:val="18"/>
          <w:lang w:val="sv-SE"/>
        </w:rPr>
        <w:t>ö</w:t>
      </w:r>
      <w:r>
        <w:rPr>
          <w:sz w:val="18"/>
          <w:szCs w:val="18"/>
        </w:rPr>
        <w:t>rünür olduğu için arızalar maskelenebilir ve diğer arızaların bulunmasına engel olur.</w:t>
      </w:r>
    </w:p>
    <w:p w14:paraId="3D529692" w14:textId="77777777" w:rsidR="00990044" w:rsidRDefault="00000000">
      <w:pPr>
        <w:pStyle w:val="Body"/>
        <w:spacing w:after="0" w:line="240" w:lineRule="auto"/>
        <w:jc w:val="both"/>
        <w:rPr>
          <w:sz w:val="18"/>
          <w:szCs w:val="18"/>
        </w:rPr>
      </w:pPr>
      <w:r>
        <w:rPr>
          <w:sz w:val="18"/>
          <w:szCs w:val="18"/>
        </w:rPr>
        <w:t xml:space="preserve">Bu teknikle </w:t>
      </w:r>
      <w:proofErr w:type="gramStart"/>
      <w:r>
        <w:rPr>
          <w:sz w:val="18"/>
          <w:szCs w:val="18"/>
        </w:rPr>
        <w:t>%100</w:t>
      </w:r>
      <w:proofErr w:type="gramEnd"/>
      <w:r>
        <w:rPr>
          <w:sz w:val="18"/>
          <w:szCs w:val="18"/>
        </w:rPr>
        <w:t xml:space="preserve"> denklik payı kapsamı elde etmek için, test senaryoları, her paydan en az bir değer kullanarak, belirlenmiş tüm payları </w:t>
      </w:r>
      <w:r>
        <w:rPr>
          <w:sz w:val="18"/>
          <w:szCs w:val="18"/>
          <w:lang w:val="es-ES_tradnl"/>
        </w:rPr>
        <w:t>(ge</w:t>
      </w:r>
      <w:r>
        <w:rPr>
          <w:sz w:val="18"/>
          <w:szCs w:val="18"/>
        </w:rPr>
        <w:t>çersiz paylar dâhil) kapsamalıdır. Kapsam, test edilen denklik paylarının sayısının tüm denklik paylarının sayısına b</w:t>
      </w:r>
      <w:r>
        <w:rPr>
          <w:sz w:val="18"/>
          <w:szCs w:val="18"/>
          <w:lang w:val="sv-SE"/>
        </w:rPr>
        <w:t>ö</w:t>
      </w:r>
      <w:r>
        <w:rPr>
          <w:sz w:val="18"/>
          <w:szCs w:val="18"/>
        </w:rPr>
        <w:t xml:space="preserve">lünmesiyle </w:t>
      </w:r>
      <w:r>
        <w:rPr>
          <w:sz w:val="18"/>
          <w:szCs w:val="18"/>
          <w:lang w:val="sv-SE"/>
        </w:rPr>
        <w:t>ö</w:t>
      </w:r>
      <w:r>
        <w:rPr>
          <w:sz w:val="18"/>
          <w:szCs w:val="18"/>
        </w:rPr>
        <w:t>lçülür ve normalde yüzde olarak ifade edilir. Denklik paylarına ayı</w:t>
      </w:r>
      <w:r>
        <w:rPr>
          <w:sz w:val="18"/>
          <w:szCs w:val="18"/>
          <w:lang w:val="it-IT"/>
        </w:rPr>
        <w:t>rma t</w:t>
      </w:r>
      <w:r>
        <w:rPr>
          <w:sz w:val="18"/>
          <w:szCs w:val="18"/>
        </w:rPr>
        <w:t>üm test seviyelerinde uygulanabilir.</w:t>
      </w:r>
    </w:p>
    <w:p w14:paraId="2467367B" w14:textId="77777777" w:rsidR="00990044" w:rsidRDefault="00990044">
      <w:pPr>
        <w:pStyle w:val="Body"/>
        <w:jc w:val="both"/>
        <w:rPr>
          <w:lang w:val="en-US"/>
        </w:rPr>
      </w:pPr>
    </w:p>
    <w:p w14:paraId="26A1E58D" w14:textId="77777777" w:rsidR="00990044" w:rsidRDefault="00990044">
      <w:pPr>
        <w:pStyle w:val="Body"/>
      </w:pPr>
    </w:p>
    <w:p w14:paraId="2BF01609" w14:textId="77777777" w:rsidR="00990044" w:rsidRDefault="00000000">
      <w:pPr>
        <w:pStyle w:val="Body"/>
      </w:pPr>
      <w:r>
        <w:t>45. Sınır değer analizi sorusu</w:t>
      </w:r>
    </w:p>
    <w:p w14:paraId="348A1982" w14:textId="77777777" w:rsidR="00990044" w:rsidRDefault="00000000">
      <w:pPr>
        <w:pStyle w:val="Body"/>
        <w:spacing w:after="0" w:line="240" w:lineRule="auto"/>
        <w:jc w:val="both"/>
        <w:rPr>
          <w:rFonts w:ascii="Arial" w:eastAsia="Arial" w:hAnsi="Arial" w:cs="Arial"/>
          <w:sz w:val="18"/>
          <w:szCs w:val="18"/>
        </w:rPr>
      </w:pPr>
      <w:proofErr w:type="gramStart"/>
      <w:r>
        <w:rPr>
          <w:rFonts w:ascii="Arial" w:hAnsi="Arial"/>
          <w:sz w:val="18"/>
          <w:szCs w:val="18"/>
        </w:rPr>
        <w:t>oluşan</w:t>
      </w:r>
      <w:proofErr w:type="gramEnd"/>
      <w:r>
        <w:rPr>
          <w:rFonts w:ascii="Arial" w:hAnsi="Arial"/>
          <w:sz w:val="18"/>
          <w:szCs w:val="18"/>
        </w:rPr>
        <w:t xml:space="preserve"> paylarda kullanılabilir. Bir payın minimum ve maksimum değerleri (veya ilk ve son değerleri) sınır değerleridir (Beizer 1990). Örneğin, bir giriş alanının tek bir tam sayı değerini girdi olarak kabul ettiğini varsayalım, tam sayı olmayan girdilerin imkânsız olması için girdileri sınırlamakta bir tuş takımı kullanılıyor olsun. Geçerli aralık 1 ile 5 arası</w:t>
      </w:r>
      <w:r>
        <w:rPr>
          <w:rFonts w:ascii="Arial" w:hAnsi="Arial"/>
          <w:sz w:val="18"/>
          <w:szCs w:val="18"/>
          <w:lang w:val="pt-PT"/>
        </w:rPr>
        <w:t>ndad</w:t>
      </w:r>
      <w:r>
        <w:rPr>
          <w:rFonts w:ascii="Arial" w:hAnsi="Arial"/>
          <w:sz w:val="18"/>
          <w:szCs w:val="18"/>
        </w:rPr>
        <w:t>ı</w:t>
      </w:r>
      <w:r>
        <w:rPr>
          <w:rFonts w:ascii="Arial" w:hAnsi="Arial"/>
          <w:sz w:val="18"/>
          <w:szCs w:val="18"/>
          <w:lang w:val="da-DK"/>
        </w:rPr>
        <w:t>r, s</w:t>
      </w:r>
      <w:r>
        <w:rPr>
          <w:rFonts w:ascii="Arial" w:hAnsi="Arial"/>
          <w:sz w:val="18"/>
          <w:szCs w:val="18"/>
        </w:rPr>
        <w:t>ınır değerleri de dâhildir.</w:t>
      </w:r>
    </w:p>
    <w:p w14:paraId="31015995" w14:textId="77777777" w:rsidR="00990044" w:rsidRDefault="00000000">
      <w:pPr>
        <w:pStyle w:val="Body"/>
        <w:spacing w:after="0" w:line="240" w:lineRule="auto"/>
        <w:jc w:val="both"/>
        <w:rPr>
          <w:rFonts w:ascii="Arial" w:eastAsia="Arial" w:hAnsi="Arial" w:cs="Arial"/>
          <w:sz w:val="18"/>
          <w:szCs w:val="18"/>
        </w:rPr>
      </w:pPr>
      <w:r>
        <w:rPr>
          <w:rFonts w:ascii="Arial" w:hAnsi="Arial"/>
          <w:sz w:val="18"/>
          <w:szCs w:val="18"/>
        </w:rPr>
        <w:t>Dolayısıyla, üç denklik payı vardı</w:t>
      </w:r>
      <w:r>
        <w:rPr>
          <w:rFonts w:ascii="Arial" w:hAnsi="Arial"/>
          <w:sz w:val="18"/>
          <w:szCs w:val="18"/>
          <w:lang w:val="nl-NL"/>
        </w:rPr>
        <w:t>r: ge</w:t>
      </w:r>
      <w:r>
        <w:rPr>
          <w:rFonts w:ascii="Arial" w:hAnsi="Arial"/>
          <w:sz w:val="18"/>
          <w:szCs w:val="18"/>
        </w:rPr>
        <w:t xml:space="preserve">çersiz (alt); </w:t>
      </w:r>
      <w:proofErr w:type="gramStart"/>
      <w:r>
        <w:rPr>
          <w:rFonts w:ascii="Arial" w:hAnsi="Arial"/>
          <w:sz w:val="18"/>
          <w:szCs w:val="18"/>
        </w:rPr>
        <w:t>geçerli;</w:t>
      </w:r>
      <w:proofErr w:type="gramEnd"/>
      <w:r>
        <w:rPr>
          <w:rFonts w:ascii="Arial" w:hAnsi="Arial"/>
          <w:sz w:val="18"/>
          <w:szCs w:val="18"/>
        </w:rPr>
        <w:t xml:space="preserve"> geçersiz (ü</w:t>
      </w:r>
      <w:r>
        <w:rPr>
          <w:rFonts w:ascii="Arial" w:hAnsi="Arial"/>
          <w:sz w:val="18"/>
          <w:szCs w:val="18"/>
          <w:lang w:val="de-DE"/>
        </w:rPr>
        <w:t>st). Ge</w:t>
      </w:r>
      <w:r>
        <w:rPr>
          <w:rFonts w:ascii="Arial" w:hAnsi="Arial"/>
          <w:sz w:val="18"/>
          <w:szCs w:val="18"/>
        </w:rPr>
        <w:t>çerli denklik payı için sınır değerleri 1 ve 5'tir.</w:t>
      </w:r>
    </w:p>
    <w:p w14:paraId="1BD67C4D" w14:textId="77777777" w:rsidR="00990044" w:rsidRDefault="00000000">
      <w:pPr>
        <w:pStyle w:val="Body"/>
        <w:spacing w:after="0" w:line="240" w:lineRule="auto"/>
        <w:jc w:val="both"/>
        <w:rPr>
          <w:rFonts w:ascii="Arial" w:eastAsia="Arial" w:hAnsi="Arial" w:cs="Arial"/>
          <w:sz w:val="18"/>
          <w:szCs w:val="18"/>
        </w:rPr>
      </w:pPr>
      <w:r>
        <w:rPr>
          <w:rFonts w:ascii="Arial" w:hAnsi="Arial"/>
          <w:sz w:val="18"/>
          <w:szCs w:val="18"/>
          <w:lang w:val="de-DE"/>
        </w:rPr>
        <w:t>Ge</w:t>
      </w:r>
      <w:r>
        <w:rPr>
          <w:rFonts w:ascii="Arial" w:hAnsi="Arial"/>
          <w:sz w:val="18"/>
          <w:szCs w:val="18"/>
        </w:rPr>
        <w:t>çersiz (üst) denklik payı için sınır değerleri 6 ve 9'dur. Geçersiz (alt) pay için, yalnızca bir sınır değeri vardır, o da 0'dır,</w:t>
      </w:r>
    </w:p>
    <w:p w14:paraId="0E6B6147" w14:textId="77777777" w:rsidR="00990044" w:rsidRDefault="00000000">
      <w:pPr>
        <w:pStyle w:val="Body"/>
        <w:spacing w:after="0" w:line="240" w:lineRule="auto"/>
        <w:jc w:val="both"/>
        <w:rPr>
          <w:rFonts w:ascii="Arial" w:eastAsia="Arial" w:hAnsi="Arial" w:cs="Arial"/>
          <w:sz w:val="18"/>
          <w:szCs w:val="18"/>
        </w:rPr>
      </w:pPr>
      <w:proofErr w:type="gramStart"/>
      <w:r>
        <w:rPr>
          <w:rFonts w:ascii="Arial" w:hAnsi="Arial"/>
          <w:sz w:val="18"/>
          <w:szCs w:val="18"/>
        </w:rPr>
        <w:t>çünkü</w:t>
      </w:r>
      <w:proofErr w:type="gramEnd"/>
      <w:r>
        <w:rPr>
          <w:rFonts w:ascii="Arial" w:hAnsi="Arial"/>
          <w:sz w:val="18"/>
          <w:szCs w:val="18"/>
        </w:rPr>
        <w:t xml:space="preserve"> bu yalnızca bir üyesi olan bir paydır.</w:t>
      </w:r>
    </w:p>
    <w:p w14:paraId="487FA953" w14:textId="77777777" w:rsidR="00990044" w:rsidRDefault="00000000">
      <w:pPr>
        <w:pStyle w:val="Body"/>
        <w:spacing w:after="0" w:line="240" w:lineRule="auto"/>
        <w:jc w:val="both"/>
        <w:rPr>
          <w:rFonts w:ascii="Arial" w:eastAsia="Arial" w:hAnsi="Arial" w:cs="Arial"/>
          <w:sz w:val="18"/>
          <w:szCs w:val="18"/>
        </w:rPr>
      </w:pPr>
      <w:r>
        <w:rPr>
          <w:rFonts w:ascii="Arial" w:hAnsi="Arial"/>
          <w:sz w:val="18"/>
          <w:szCs w:val="18"/>
        </w:rPr>
        <w:t xml:space="preserve">Yukarıdaki </w:t>
      </w:r>
      <w:r>
        <w:rPr>
          <w:rFonts w:ascii="Arial" w:hAnsi="Arial"/>
          <w:sz w:val="18"/>
          <w:szCs w:val="18"/>
          <w:lang w:val="sv-SE"/>
        </w:rPr>
        <w:t>ö</w:t>
      </w:r>
      <w:r>
        <w:rPr>
          <w:rFonts w:ascii="Arial" w:hAnsi="Arial"/>
          <w:sz w:val="18"/>
          <w:szCs w:val="18"/>
        </w:rPr>
        <w:t>rnekte, sını</w:t>
      </w:r>
      <w:r>
        <w:rPr>
          <w:rFonts w:ascii="Arial" w:hAnsi="Arial"/>
          <w:sz w:val="18"/>
          <w:szCs w:val="18"/>
          <w:lang w:val="da-DK"/>
        </w:rPr>
        <w:t>r ba</w:t>
      </w:r>
      <w:r>
        <w:rPr>
          <w:rFonts w:ascii="Arial" w:hAnsi="Arial"/>
          <w:sz w:val="18"/>
          <w:szCs w:val="18"/>
        </w:rPr>
        <w:t>şına iki sınır değeri tanımlarız. Geçersiz (alt) ve geçerli arasındaki sını</w:t>
      </w:r>
      <w:r>
        <w:rPr>
          <w:rFonts w:ascii="Arial" w:hAnsi="Arial"/>
          <w:sz w:val="18"/>
          <w:szCs w:val="18"/>
          <w:lang w:val="fr-FR"/>
        </w:rPr>
        <w:t>r, test de</w:t>
      </w:r>
      <w:r>
        <w:rPr>
          <w:rFonts w:ascii="Arial" w:hAnsi="Arial"/>
          <w:sz w:val="18"/>
          <w:szCs w:val="18"/>
        </w:rPr>
        <w:t>ğerleri olarak 0 ve 1'i verir. Geçerli ve geçersiz (üst) arasındaki sını</w:t>
      </w:r>
      <w:r>
        <w:rPr>
          <w:rFonts w:ascii="Arial" w:hAnsi="Arial"/>
          <w:sz w:val="18"/>
          <w:szCs w:val="18"/>
          <w:lang w:val="fr-FR"/>
        </w:rPr>
        <w:t>r, test de</w:t>
      </w:r>
      <w:r>
        <w:rPr>
          <w:rFonts w:ascii="Arial" w:hAnsi="Arial"/>
          <w:sz w:val="18"/>
          <w:szCs w:val="18"/>
        </w:rPr>
        <w:t xml:space="preserve">ğerleri olarak 5 ve 6'yı verir. Bu tekniğin bazı varyasyonları, sınır başına üç sınır değeri tanımlar: sınırdan </w:t>
      </w:r>
      <w:r>
        <w:rPr>
          <w:rFonts w:ascii="Arial" w:hAnsi="Arial"/>
          <w:sz w:val="18"/>
          <w:szCs w:val="18"/>
          <w:lang w:val="sv-SE"/>
        </w:rPr>
        <w:t>ö</w:t>
      </w:r>
      <w:r>
        <w:rPr>
          <w:rFonts w:ascii="Arial" w:hAnsi="Arial"/>
          <w:sz w:val="18"/>
          <w:szCs w:val="18"/>
        </w:rPr>
        <w:t xml:space="preserve">nceki, sınırdaki ve hemen sınırdan sonraki değerler. Önceki </w:t>
      </w:r>
      <w:r>
        <w:rPr>
          <w:rFonts w:ascii="Arial" w:hAnsi="Arial"/>
          <w:sz w:val="18"/>
          <w:szCs w:val="18"/>
          <w:lang w:val="sv-SE"/>
        </w:rPr>
        <w:t>ö</w:t>
      </w:r>
      <w:r>
        <w:rPr>
          <w:rFonts w:ascii="Arial" w:hAnsi="Arial"/>
          <w:sz w:val="18"/>
          <w:szCs w:val="18"/>
        </w:rPr>
        <w:t>rnekte, üç noktalı sınır değerleri kullanıldığında, alt sını</w:t>
      </w:r>
      <w:r>
        <w:rPr>
          <w:rFonts w:ascii="Arial" w:hAnsi="Arial"/>
          <w:sz w:val="18"/>
          <w:szCs w:val="18"/>
          <w:lang w:val="it-IT"/>
        </w:rPr>
        <w:t>r testi de</w:t>
      </w:r>
      <w:r>
        <w:rPr>
          <w:rFonts w:ascii="Arial" w:hAnsi="Arial"/>
          <w:sz w:val="18"/>
          <w:szCs w:val="18"/>
        </w:rPr>
        <w:t>ğerleri 0, 1 ve 2'dir ve üst sını</w:t>
      </w:r>
      <w:r>
        <w:rPr>
          <w:rFonts w:ascii="Arial" w:hAnsi="Arial"/>
          <w:sz w:val="18"/>
          <w:szCs w:val="18"/>
          <w:lang w:val="it-IT"/>
        </w:rPr>
        <w:t>r testi de</w:t>
      </w:r>
      <w:r>
        <w:rPr>
          <w:rFonts w:ascii="Arial" w:hAnsi="Arial"/>
          <w:sz w:val="18"/>
          <w:szCs w:val="18"/>
        </w:rPr>
        <w:t>ğerleri 4, 5 ve 6'dır (Jorgensen 2014).</w:t>
      </w:r>
    </w:p>
    <w:p w14:paraId="648FA865" w14:textId="77777777" w:rsidR="00990044" w:rsidRDefault="00000000">
      <w:pPr>
        <w:pStyle w:val="Body"/>
        <w:spacing w:after="0" w:line="240" w:lineRule="auto"/>
        <w:jc w:val="both"/>
        <w:rPr>
          <w:rFonts w:ascii="Arial" w:eastAsia="Arial" w:hAnsi="Arial" w:cs="Arial"/>
          <w:sz w:val="18"/>
          <w:szCs w:val="18"/>
        </w:rPr>
      </w:pPr>
      <w:r>
        <w:rPr>
          <w:rFonts w:ascii="Arial" w:hAnsi="Arial"/>
          <w:sz w:val="18"/>
          <w:szCs w:val="18"/>
        </w:rPr>
        <w:t>Denklik paylarının sınırlarındaki davranışların hatalı olma olasılığı, payların içinden seçilip test edilecek verilere g</w:t>
      </w:r>
      <w:r>
        <w:rPr>
          <w:rFonts w:ascii="Arial" w:hAnsi="Arial"/>
          <w:sz w:val="18"/>
          <w:szCs w:val="18"/>
          <w:lang w:val="sv-SE"/>
        </w:rPr>
        <w:t>ö</w:t>
      </w:r>
      <w:r>
        <w:rPr>
          <w:rFonts w:ascii="Arial" w:hAnsi="Arial"/>
          <w:sz w:val="18"/>
          <w:szCs w:val="18"/>
        </w:rPr>
        <w:t>re daha yüksektir. Yazılımın riskine g</w:t>
      </w:r>
      <w:r>
        <w:rPr>
          <w:rFonts w:ascii="Arial" w:hAnsi="Arial"/>
          <w:sz w:val="18"/>
          <w:szCs w:val="18"/>
          <w:lang w:val="sv-SE"/>
        </w:rPr>
        <w:t>ö</w:t>
      </w:r>
      <w:r>
        <w:rPr>
          <w:rFonts w:ascii="Arial" w:hAnsi="Arial"/>
          <w:sz w:val="18"/>
          <w:szCs w:val="18"/>
        </w:rPr>
        <w:t>re sınır değerler üzerinde oynamalar yapmak; bunları kaydırmak, sını</w:t>
      </w:r>
      <w:r>
        <w:rPr>
          <w:rFonts w:ascii="Arial" w:hAnsi="Arial"/>
          <w:sz w:val="18"/>
          <w:szCs w:val="18"/>
          <w:lang w:val="da-DK"/>
        </w:rPr>
        <w:t>r ba</w:t>
      </w:r>
      <w:r>
        <w:rPr>
          <w:rFonts w:ascii="Arial" w:hAnsi="Arial"/>
          <w:sz w:val="18"/>
          <w:szCs w:val="18"/>
        </w:rPr>
        <w:t>şına seçilen sınır değer sayısını artırmak veya azaltmak mümkündür.</w:t>
      </w:r>
    </w:p>
    <w:p w14:paraId="763C2353" w14:textId="77777777" w:rsidR="00990044" w:rsidRDefault="00000000">
      <w:pPr>
        <w:pStyle w:val="Body"/>
        <w:spacing w:after="0" w:line="240" w:lineRule="auto"/>
        <w:jc w:val="both"/>
        <w:rPr>
          <w:rFonts w:ascii="Arial" w:eastAsia="Arial" w:hAnsi="Arial" w:cs="Arial"/>
          <w:sz w:val="18"/>
          <w:szCs w:val="18"/>
        </w:rPr>
      </w:pPr>
      <w:r>
        <w:rPr>
          <w:rFonts w:ascii="Arial" w:hAnsi="Arial"/>
          <w:sz w:val="18"/>
          <w:szCs w:val="18"/>
        </w:rPr>
        <w:t>Sınır değer analizi ve testleri, test verilerini sınır değerin ait olduğ</w:t>
      </w:r>
      <w:r>
        <w:rPr>
          <w:rFonts w:ascii="Arial" w:hAnsi="Arial"/>
          <w:sz w:val="18"/>
          <w:szCs w:val="18"/>
          <w:lang w:val="fr-FR"/>
        </w:rPr>
        <w:t>u pay</w:t>
      </w:r>
      <w:r>
        <w:rPr>
          <w:rFonts w:ascii="Arial" w:hAnsi="Arial"/>
          <w:sz w:val="18"/>
          <w:szCs w:val="18"/>
        </w:rPr>
        <w:t>ı</w:t>
      </w:r>
      <w:r>
        <w:rPr>
          <w:rFonts w:ascii="Arial" w:hAnsi="Arial"/>
          <w:sz w:val="18"/>
          <w:szCs w:val="18"/>
          <w:lang w:val="de-DE"/>
        </w:rPr>
        <w:t>n d</w:t>
      </w:r>
      <w:r>
        <w:rPr>
          <w:rFonts w:ascii="Arial" w:hAnsi="Arial"/>
          <w:sz w:val="18"/>
          <w:szCs w:val="18"/>
        </w:rPr>
        <w:t>ışında farklı bir paydan seçerek yazılımın davranışlarını zorlamaktadır.</w:t>
      </w:r>
    </w:p>
    <w:p w14:paraId="7C2411EC" w14:textId="77777777" w:rsidR="00990044" w:rsidRDefault="00000000">
      <w:pPr>
        <w:pStyle w:val="Body"/>
        <w:spacing w:after="0" w:line="240" w:lineRule="auto"/>
        <w:jc w:val="both"/>
        <w:rPr>
          <w:rFonts w:ascii="Arial" w:eastAsia="Arial" w:hAnsi="Arial" w:cs="Arial"/>
          <w:sz w:val="18"/>
          <w:szCs w:val="18"/>
        </w:rPr>
      </w:pPr>
      <w:r>
        <w:rPr>
          <w:rFonts w:ascii="Arial" w:hAnsi="Arial"/>
          <w:sz w:val="18"/>
          <w:szCs w:val="18"/>
        </w:rPr>
        <w:t>Sınır değer analizi tüm test seviyelerinde uygulanabilir. Bu teknik genellikle bir sayı aralığı (tarihler ve saatler dâhil) gerektiren gereksinimleri test etmek için kullanılır. Kapsam, test edilen sınır değerlerin sayısının tüm sınır değerlerin sayısına b</w:t>
      </w:r>
      <w:r>
        <w:rPr>
          <w:rFonts w:ascii="Arial" w:hAnsi="Arial"/>
          <w:sz w:val="18"/>
          <w:szCs w:val="18"/>
          <w:lang w:val="sv-SE"/>
        </w:rPr>
        <w:t>ö</w:t>
      </w:r>
      <w:r>
        <w:rPr>
          <w:rFonts w:ascii="Arial" w:hAnsi="Arial"/>
          <w:sz w:val="18"/>
          <w:szCs w:val="18"/>
        </w:rPr>
        <w:t xml:space="preserve">lünmesiyle </w:t>
      </w:r>
      <w:r>
        <w:rPr>
          <w:rFonts w:ascii="Arial" w:hAnsi="Arial"/>
          <w:sz w:val="18"/>
          <w:szCs w:val="18"/>
          <w:lang w:val="sv-SE"/>
        </w:rPr>
        <w:t>ö</w:t>
      </w:r>
      <w:r>
        <w:rPr>
          <w:rFonts w:ascii="Arial" w:hAnsi="Arial"/>
          <w:sz w:val="18"/>
          <w:szCs w:val="18"/>
        </w:rPr>
        <w:t>lçülür ve normalde yüzde olarak ifade edilir.</w:t>
      </w:r>
    </w:p>
    <w:p w14:paraId="0ED084CC" w14:textId="77777777" w:rsidR="00990044" w:rsidRDefault="00000000">
      <w:pPr>
        <w:pStyle w:val="Body"/>
      </w:pPr>
      <w:r>
        <w:rPr>
          <w:lang w:val="en-US"/>
        </w:rPr>
        <w:t xml:space="preserve">46. </w:t>
      </w:r>
      <w:r>
        <w:t>Hangisi tecrübeye dayalı test tekniğidir?</w:t>
      </w:r>
    </w:p>
    <w:p w14:paraId="70833589" w14:textId="77777777" w:rsidR="00990044" w:rsidRDefault="00000000">
      <w:pPr>
        <w:pStyle w:val="Body"/>
      </w:pPr>
      <w:r>
        <w:t xml:space="preserve">C: Exploratary testing keşif </w:t>
      </w:r>
      <w:del w:id="7" w:author="cavidan eken" w:date="2023-02-23T23:03:00Z">
        <w:r w:rsidDel="8DF2202B">
          <w:delText xml:space="preserve">araştırma </w:delText>
        </w:r>
      </w:del>
      <w:r>
        <w:t>testi</w:t>
      </w:r>
    </w:p>
    <w:p w14:paraId="74A9C825" w14:textId="77777777" w:rsidR="00990044" w:rsidRDefault="00990044">
      <w:pPr>
        <w:pStyle w:val="Body"/>
      </w:pPr>
    </w:p>
    <w:p w14:paraId="30702B8E" w14:textId="77777777" w:rsidR="00990044" w:rsidRDefault="00000000">
      <w:pPr>
        <w:pStyle w:val="Body"/>
      </w:pPr>
      <w:r>
        <w:t>47. Hangisi test planlamayı en iyi şekilde tanımlar</w:t>
      </w:r>
    </w:p>
    <w:p w14:paraId="5A43A0A7" w14:textId="77777777" w:rsidR="00990044" w:rsidRDefault="00000000">
      <w:pPr>
        <w:pStyle w:val="Body"/>
        <w:rPr>
          <w:lang w:val="en-US"/>
        </w:rPr>
      </w:pPr>
      <w:r>
        <w:lastRenderedPageBreak/>
        <w:t xml:space="preserve">C: testlerin kapsami hedeflerin ve risklerin </w:t>
      </w:r>
      <w:proofErr w:type="gramStart"/>
      <w:r>
        <w:t>belirlenmesi  (</w:t>
      </w:r>
      <w:proofErr w:type="gramEnd"/>
      <w:r>
        <w:t xml:space="preserve">tr doküman sf 59 5.2.1) </w:t>
      </w:r>
      <w:r>
        <w:rPr>
          <w:lang w:val="en-US"/>
        </w:rPr>
        <w:t>SOR (Scope Objective Risk)</w:t>
      </w:r>
    </w:p>
    <w:p w14:paraId="6F771E1A" w14:textId="77777777" w:rsidR="00990044" w:rsidRDefault="00000000">
      <w:pPr>
        <w:pStyle w:val="Body"/>
      </w:pPr>
      <w:r>
        <w:t xml:space="preserve">48. Potansiyel hataların bulguların </w:t>
      </w:r>
      <w:r>
        <w:rPr>
          <w:lang w:val="sv-SE"/>
        </w:rPr>
        <w:t>ö</w:t>
      </w:r>
      <w:r>
        <w:t>nerilerin ve sorunları</w:t>
      </w:r>
      <w:r>
        <w:rPr>
          <w:lang w:val="en-US"/>
        </w:rPr>
        <w:t>n not al</w:t>
      </w:r>
      <w:r>
        <w:t>ınması hangi aşamada olur</w:t>
      </w:r>
    </w:p>
    <w:p w14:paraId="47CAB9D1" w14:textId="77777777" w:rsidR="00990044" w:rsidRDefault="00000000">
      <w:pPr>
        <w:pStyle w:val="Body"/>
      </w:pPr>
      <w:r>
        <w:t>C: (bireysel) g</w:t>
      </w:r>
      <w:r>
        <w:rPr>
          <w:lang w:val="sv-SE"/>
        </w:rPr>
        <w:t>ö</w:t>
      </w:r>
      <w:r>
        <w:t xml:space="preserve">zden geçirme (tr </w:t>
      </w:r>
      <w:proofErr w:type="gramStart"/>
      <w:r>
        <w:t>dokü</w:t>
      </w:r>
      <w:r>
        <w:rPr>
          <w:lang w:val="de-DE"/>
        </w:rPr>
        <w:t>man</w:t>
      </w:r>
      <w:proofErr w:type="gramEnd"/>
      <w:r>
        <w:rPr>
          <w:lang w:val="de-DE"/>
        </w:rPr>
        <w:t xml:space="preserve"> sf 43   3.2.1)</w:t>
      </w:r>
    </w:p>
    <w:p w14:paraId="47474FD5" w14:textId="77777777" w:rsidR="00990044" w:rsidRDefault="00990044">
      <w:pPr>
        <w:pStyle w:val="Body"/>
      </w:pPr>
    </w:p>
    <w:p w14:paraId="15CE6E1B" w14:textId="77777777" w:rsidR="00990044" w:rsidRDefault="00000000">
      <w:pPr>
        <w:pStyle w:val="Body"/>
      </w:pPr>
      <w:r>
        <w:t xml:space="preserve">49. Statik testten bir soru </w:t>
      </w:r>
    </w:p>
    <w:p w14:paraId="2B62BF7A" w14:textId="77777777" w:rsidR="00990044" w:rsidRDefault="00000000">
      <w:pPr>
        <w:pStyle w:val="Body"/>
        <w:rPr>
          <w:lang w:val="en-US"/>
        </w:rPr>
      </w:pPr>
      <w:r>
        <w:rPr>
          <w:lang w:val="en-US"/>
        </w:rPr>
        <w:t>Eşleştiriniz:</w:t>
      </w:r>
    </w:p>
    <w:p w14:paraId="0658719B" w14:textId="77777777" w:rsidR="00990044" w:rsidRDefault="00000000">
      <w:pPr>
        <w:pStyle w:val="Body"/>
        <w:ind w:left="708"/>
      </w:pPr>
      <w:r>
        <w:t>Fayda sağlama ve düşük maliyetin yoludur</w:t>
      </w:r>
      <w:del w:id="8" w:author="cavidan eken" w:date="2023-02-23T23:04:00Z">
        <w:r w:rsidDel="AD2C1C8A">
          <w:delText>-</w:delText>
        </w:r>
      </w:del>
      <w:ins w:id="9" w:author="cavidan eken" w:date="2023-02-23T23:04:00Z">
        <w:r>
          <w:sym w:font="Wingdings" w:char="F0E0"/>
        </w:r>
      </w:ins>
      <w:del w:id="10" w:author="cavidan eken" w:date="2023-02-23T23:04:00Z">
        <w:r w:rsidDel="E9A37F19">
          <w:delText>--</w:delText>
        </w:r>
      </w:del>
      <w:r>
        <w:t xml:space="preserve"> informal gözden geçirme</w:t>
      </w:r>
    </w:p>
    <w:p w14:paraId="0A0B0953" w14:textId="77777777" w:rsidR="00990044" w:rsidRDefault="00000000">
      <w:pPr>
        <w:pStyle w:val="Body"/>
        <w:ind w:left="708"/>
      </w:pPr>
      <w:r>
        <w:t>Öğrenme ve anlama</w:t>
      </w:r>
      <w:ins w:id="11" w:author="cavidan eken" w:date="2023-02-23T23:04:00Z">
        <w:r>
          <w:t xml:space="preserve"> </w:t>
        </w:r>
        <w:r>
          <w:sym w:font="Wingdings" w:char="F0E0"/>
        </w:r>
      </w:ins>
      <w:del w:id="12" w:author="cavidan eken" w:date="2023-02-23T23:04:00Z">
        <w:r w:rsidDel="55D1635A">
          <w:delText>---</w:delText>
        </w:r>
      </w:del>
      <w:r>
        <w:t>üzerinden geçme</w:t>
      </w:r>
    </w:p>
    <w:p w14:paraId="6471699A" w14:textId="77777777" w:rsidR="00990044" w:rsidRDefault="00000000">
      <w:pPr>
        <w:pStyle w:val="Body"/>
        <w:ind w:left="708"/>
      </w:pPr>
      <w:r>
        <w:t>Sürecin iyileştirilmesi</w:t>
      </w:r>
      <w:ins w:id="13" w:author="cavidan eken" w:date="2023-02-23T23:04:00Z">
        <w:r>
          <w:sym w:font="Wingdings" w:char="F0E0"/>
        </w:r>
      </w:ins>
      <w:del w:id="14" w:author="cavidan eken" w:date="2023-02-23T23:04:00Z">
        <w:r w:rsidDel="8B97E4F6">
          <w:delText>--</w:delText>
        </w:r>
      </w:del>
      <w:r>
        <w:t>teftiş</w:t>
      </w:r>
    </w:p>
    <w:p w14:paraId="6DED187A" w14:textId="77777777" w:rsidR="00990044" w:rsidRDefault="00000000">
      <w:pPr>
        <w:pStyle w:val="Body"/>
        <w:ind w:left="708"/>
      </w:pPr>
      <w:r>
        <w:t>Teknik sorunların çözümü</w:t>
      </w:r>
      <w:ins w:id="15" w:author="cavidan eken" w:date="2023-02-23T23:04:00Z">
        <w:r>
          <w:sym w:font="Wingdings" w:char="F0E0"/>
        </w:r>
      </w:ins>
      <w:del w:id="16" w:author="cavidan eken" w:date="2023-02-23T23:04:00Z">
        <w:r w:rsidDel="B021967C">
          <w:delText>—</w:delText>
        </w:r>
      </w:del>
      <w:r>
        <w:t>teknik</w:t>
      </w:r>
    </w:p>
    <w:p w14:paraId="3BD0F0DD" w14:textId="77777777" w:rsidR="00990044" w:rsidRDefault="00990044">
      <w:pPr>
        <w:pStyle w:val="Body"/>
        <w:ind w:left="708"/>
      </w:pPr>
    </w:p>
    <w:p w14:paraId="59B52187" w14:textId="77777777" w:rsidR="00990044" w:rsidRDefault="00000000">
      <w:pPr>
        <w:pStyle w:val="Body"/>
        <w:rPr>
          <w:sz w:val="18"/>
          <w:szCs w:val="18"/>
        </w:rPr>
      </w:pPr>
      <w:r>
        <w:rPr>
          <w:sz w:val="18"/>
          <w:szCs w:val="18"/>
        </w:rPr>
        <w:t>Teknik g</w:t>
      </w:r>
      <w:r>
        <w:rPr>
          <w:sz w:val="18"/>
          <w:szCs w:val="18"/>
          <w:lang w:val="sv-SE"/>
        </w:rPr>
        <w:t>ö</w:t>
      </w:r>
      <w:r>
        <w:rPr>
          <w:sz w:val="18"/>
          <w:szCs w:val="18"/>
        </w:rPr>
        <w:t>zden geçirme</w:t>
      </w:r>
      <w:r>
        <w:rPr>
          <w:rFonts w:ascii="Segoe UI Symbol" w:hAnsi="Segoe UI Symbol" w:cs="Segoe UI Symbol"/>
          <w:sz w:val="18"/>
          <w:szCs w:val="18"/>
        </w:rPr>
        <w:t>➔</w:t>
      </w:r>
      <w:r>
        <w:rPr>
          <w:sz w:val="18"/>
          <w:szCs w:val="18"/>
        </w:rPr>
        <w:t xml:space="preserve"> Ana amaçlar: fikir birliğine varmak, potansiyel hataların bulunması.</w:t>
      </w:r>
    </w:p>
    <w:p w14:paraId="14D430AE" w14:textId="77777777" w:rsidR="00990044" w:rsidRDefault="00000000">
      <w:pPr>
        <w:pStyle w:val="Body"/>
        <w:rPr>
          <w:sz w:val="18"/>
          <w:szCs w:val="18"/>
        </w:rPr>
      </w:pPr>
      <w:r>
        <w:rPr>
          <w:sz w:val="18"/>
          <w:szCs w:val="18"/>
          <w:lang w:val="de-DE"/>
        </w:rPr>
        <w:t>Di</w:t>
      </w:r>
      <w:r>
        <w:rPr>
          <w:sz w:val="18"/>
          <w:szCs w:val="18"/>
        </w:rPr>
        <w:t>ğer amaçlar: kalitenin değerlendirilmesi ve çalış</w:t>
      </w:r>
      <w:r>
        <w:rPr>
          <w:sz w:val="18"/>
          <w:szCs w:val="18"/>
          <w:lang w:val="it-IT"/>
        </w:rPr>
        <w:t xml:space="preserve">ma </w:t>
      </w:r>
      <w:r>
        <w:rPr>
          <w:sz w:val="18"/>
          <w:szCs w:val="18"/>
        </w:rPr>
        <w:t>ürünü için güven oluşturulması, yeni fikirler üretilmesi, alternatif çözümleri g</w:t>
      </w:r>
      <w:r>
        <w:rPr>
          <w:sz w:val="18"/>
          <w:szCs w:val="18"/>
          <w:lang w:val="sv-SE"/>
        </w:rPr>
        <w:t>ö</w:t>
      </w:r>
      <w:r>
        <w:rPr>
          <w:sz w:val="18"/>
          <w:szCs w:val="18"/>
        </w:rPr>
        <w:t xml:space="preserve">z </w:t>
      </w:r>
      <w:r>
        <w:rPr>
          <w:sz w:val="18"/>
          <w:szCs w:val="18"/>
          <w:lang w:val="sv-SE"/>
        </w:rPr>
        <w:t>ö</w:t>
      </w:r>
      <w:r>
        <w:rPr>
          <w:sz w:val="18"/>
          <w:szCs w:val="18"/>
        </w:rPr>
        <w:t>nünde bulundurarak gelecekteki iş ürünlerini iyileştirmek için paydaşları motive etmek ve olanak sağlamak.</w:t>
      </w:r>
    </w:p>
    <w:p w14:paraId="2B5C479F" w14:textId="77777777" w:rsidR="00990044" w:rsidRDefault="00000000">
      <w:pPr>
        <w:pStyle w:val="Body"/>
        <w:rPr>
          <w:sz w:val="18"/>
          <w:szCs w:val="18"/>
        </w:rPr>
      </w:pPr>
      <w:proofErr w:type="spellStart"/>
      <w:r w:rsidRPr="00C94053">
        <w:rPr>
          <w:sz w:val="18"/>
          <w:szCs w:val="18"/>
          <w:rPrChange w:id="17" w:author="Ofis365" w:date="2023-03-14T22:29:00Z">
            <w:rPr>
              <w:sz w:val="18"/>
              <w:szCs w:val="18"/>
              <w:lang w:val="en-US"/>
            </w:rPr>
          </w:rPrChange>
        </w:rPr>
        <w:t>Inspection</w:t>
      </w:r>
      <w:proofErr w:type="spellEnd"/>
      <w:r w:rsidRPr="00C94053">
        <w:rPr>
          <w:sz w:val="18"/>
          <w:szCs w:val="18"/>
          <w:rPrChange w:id="18" w:author="Ofis365" w:date="2023-03-14T22:29:00Z">
            <w:rPr>
              <w:sz w:val="18"/>
              <w:szCs w:val="18"/>
              <w:lang w:val="en-US"/>
            </w:rPr>
          </w:rPrChange>
        </w:rPr>
        <w:t xml:space="preserve"> (</w:t>
      </w:r>
      <w:proofErr w:type="spellStart"/>
      <w:r w:rsidRPr="00C94053">
        <w:rPr>
          <w:sz w:val="18"/>
          <w:szCs w:val="18"/>
          <w:rPrChange w:id="19" w:author="Ofis365" w:date="2023-03-14T22:29:00Z">
            <w:rPr>
              <w:sz w:val="18"/>
              <w:szCs w:val="18"/>
              <w:lang w:val="en-US"/>
            </w:rPr>
          </w:rPrChange>
        </w:rPr>
        <w:t>teftis</w:t>
      </w:r>
      <w:proofErr w:type="spellEnd"/>
      <w:r w:rsidRPr="00C94053">
        <w:rPr>
          <w:sz w:val="18"/>
          <w:szCs w:val="18"/>
          <w:rPrChange w:id="20" w:author="Ofis365" w:date="2023-03-14T22:29:00Z">
            <w:rPr>
              <w:sz w:val="18"/>
              <w:szCs w:val="18"/>
              <w:lang w:val="en-US"/>
            </w:rPr>
          </w:rPrChange>
        </w:rPr>
        <w:t>)</w:t>
      </w:r>
      <w:r w:rsidRPr="00C94053">
        <w:rPr>
          <w:rFonts w:ascii="Segoe UI Symbol" w:hAnsi="Segoe UI Symbol" w:cs="Segoe UI Symbol"/>
          <w:sz w:val="18"/>
          <w:szCs w:val="18"/>
          <w:rPrChange w:id="21" w:author="Ofis365" w:date="2023-03-14T22:29:00Z">
            <w:rPr>
              <w:rFonts w:ascii="Segoe UI Symbol" w:hAnsi="Segoe UI Symbol" w:cs="Segoe UI Symbol"/>
              <w:sz w:val="18"/>
              <w:szCs w:val="18"/>
              <w:lang w:val="en-US"/>
            </w:rPr>
          </w:rPrChange>
        </w:rPr>
        <w:t>➔</w:t>
      </w:r>
      <w:r>
        <w:rPr>
          <w:sz w:val="18"/>
          <w:szCs w:val="18"/>
        </w:rPr>
        <w:t xml:space="preserve"> Ana amaçlar: Potansiyel hataların bulunması, çalış</w:t>
      </w:r>
      <w:r>
        <w:rPr>
          <w:sz w:val="18"/>
          <w:szCs w:val="18"/>
          <w:lang w:val="it-IT"/>
        </w:rPr>
        <w:t xml:space="preserve">ma </w:t>
      </w:r>
      <w:r>
        <w:rPr>
          <w:sz w:val="18"/>
          <w:szCs w:val="18"/>
        </w:rPr>
        <w:t>ürünündeki kaliteyi değerlendirmek ve güven oluşturmak, çalış</w:t>
      </w:r>
      <w:r>
        <w:rPr>
          <w:sz w:val="18"/>
          <w:szCs w:val="18"/>
          <w:lang w:val="it-IT"/>
        </w:rPr>
        <w:t xml:space="preserve">ma </w:t>
      </w:r>
      <w:r>
        <w:rPr>
          <w:sz w:val="18"/>
          <w:szCs w:val="18"/>
        </w:rPr>
        <w:t>ürününü yazanların öğrenmesi ve k</w:t>
      </w:r>
      <w:r>
        <w:rPr>
          <w:sz w:val="18"/>
          <w:szCs w:val="18"/>
          <w:lang w:val="sv-SE"/>
        </w:rPr>
        <w:t>ö</w:t>
      </w:r>
      <w:r>
        <w:rPr>
          <w:sz w:val="18"/>
          <w:szCs w:val="18"/>
        </w:rPr>
        <w:t xml:space="preserve">k neden analizi yoluyla gelecekteki benzer hataları önlemek. </w:t>
      </w:r>
      <w:r>
        <w:rPr>
          <w:sz w:val="18"/>
          <w:szCs w:val="18"/>
          <w:lang w:val="de-DE"/>
        </w:rPr>
        <w:t>Di</w:t>
      </w:r>
      <w:r>
        <w:rPr>
          <w:sz w:val="18"/>
          <w:szCs w:val="18"/>
        </w:rPr>
        <w:t>ğer amaçlar: ürün sahiplerini gelecekteki çalış</w:t>
      </w:r>
      <w:r>
        <w:rPr>
          <w:sz w:val="18"/>
          <w:szCs w:val="18"/>
          <w:lang w:val="it-IT"/>
        </w:rPr>
        <w:t xml:space="preserve">ma </w:t>
      </w:r>
      <w:r>
        <w:rPr>
          <w:sz w:val="18"/>
          <w:szCs w:val="18"/>
        </w:rPr>
        <w:t>ürünlerini ve yazılım geliştirme sürecini iyileştirmeye motive etmek ve olanak sağlamak, fikir birliği sağlamak.</w:t>
      </w:r>
    </w:p>
    <w:p w14:paraId="0E347263" w14:textId="77777777" w:rsidR="00990044" w:rsidRDefault="00000000">
      <w:pPr>
        <w:pStyle w:val="Body"/>
        <w:rPr>
          <w:sz w:val="18"/>
          <w:szCs w:val="18"/>
        </w:rPr>
      </w:pPr>
      <w:r>
        <w:rPr>
          <w:sz w:val="18"/>
          <w:szCs w:val="18"/>
          <w:lang w:val="en-US"/>
        </w:rPr>
        <w:t xml:space="preserve">informal gozden gecirme </w:t>
      </w:r>
      <w:r>
        <w:rPr>
          <w:sz w:val="18"/>
          <w:szCs w:val="18"/>
        </w:rPr>
        <w:t xml:space="preserve">Ana amaç: potansiyel hataların bulunması. </w:t>
      </w:r>
      <w:r>
        <w:rPr>
          <w:sz w:val="18"/>
          <w:szCs w:val="18"/>
          <w:lang w:val="de-DE"/>
        </w:rPr>
        <w:t>Di</w:t>
      </w:r>
      <w:r>
        <w:rPr>
          <w:sz w:val="18"/>
          <w:szCs w:val="18"/>
        </w:rPr>
        <w:t>ğer amaçlar: yeni fikirler veya çözümler üretmek, küçük problemleri hızla çözmek.</w:t>
      </w:r>
    </w:p>
    <w:p w14:paraId="0D14E85B" w14:textId="66BCEF0A" w:rsidR="00990044" w:rsidRDefault="00000000">
      <w:pPr>
        <w:pStyle w:val="Body"/>
        <w:rPr>
          <w:sz w:val="18"/>
          <w:szCs w:val="18"/>
        </w:rPr>
      </w:pPr>
      <w:proofErr w:type="spellStart"/>
      <w:proofErr w:type="gramStart"/>
      <w:r w:rsidRPr="00C94053">
        <w:rPr>
          <w:sz w:val="18"/>
          <w:szCs w:val="18"/>
          <w:rPrChange w:id="22" w:author="Ofis365" w:date="2023-03-14T22:29:00Z">
            <w:rPr>
              <w:sz w:val="18"/>
              <w:szCs w:val="18"/>
              <w:lang w:val="en-US"/>
            </w:rPr>
          </w:rPrChange>
        </w:rPr>
        <w:t>wal</w:t>
      </w:r>
      <w:ins w:id="23" w:author="Ofis365" w:date="2023-03-14T22:35:00Z">
        <w:r w:rsidR="00C94053">
          <w:rPr>
            <w:sz w:val="18"/>
            <w:szCs w:val="18"/>
          </w:rPr>
          <w:t>k</w:t>
        </w:r>
      </w:ins>
      <w:r w:rsidRPr="00C94053">
        <w:rPr>
          <w:sz w:val="18"/>
          <w:szCs w:val="18"/>
          <w:rPrChange w:id="24" w:author="Ofis365" w:date="2023-03-14T22:29:00Z">
            <w:rPr>
              <w:sz w:val="18"/>
              <w:szCs w:val="18"/>
              <w:lang w:val="en-US"/>
            </w:rPr>
          </w:rPrChange>
        </w:rPr>
        <w:t>through</w:t>
      </w:r>
      <w:proofErr w:type="spellEnd"/>
      <w:proofErr w:type="gramEnd"/>
      <w:del w:id="25" w:author="Ofis365" w:date="2023-03-14T22:35:00Z">
        <w:r w:rsidRPr="00C94053" w:rsidDel="00C94053">
          <w:rPr>
            <w:sz w:val="18"/>
            <w:szCs w:val="18"/>
            <w:rPrChange w:id="26" w:author="Ofis365" w:date="2023-03-14T22:29:00Z">
              <w:rPr>
                <w:sz w:val="18"/>
                <w:szCs w:val="18"/>
                <w:lang w:val="en-US"/>
              </w:rPr>
            </w:rPrChange>
          </w:rPr>
          <w:delText>t</w:delText>
        </w:r>
      </w:del>
      <w:r w:rsidRPr="00C94053">
        <w:rPr>
          <w:sz w:val="18"/>
          <w:szCs w:val="18"/>
          <w:rPrChange w:id="27" w:author="Ofis365" w:date="2023-03-14T22:29:00Z">
            <w:rPr>
              <w:sz w:val="18"/>
              <w:szCs w:val="18"/>
              <w:lang w:val="en-US"/>
            </w:rPr>
          </w:rPrChange>
        </w:rPr>
        <w:t xml:space="preserve"> (üzerinden geçme) </w:t>
      </w:r>
      <w:r>
        <w:rPr>
          <w:sz w:val="18"/>
          <w:szCs w:val="18"/>
        </w:rPr>
        <w:t>teknikler veya y</w:t>
      </w:r>
      <w:r>
        <w:rPr>
          <w:sz w:val="18"/>
          <w:szCs w:val="18"/>
          <w:lang w:val="sv-SE"/>
        </w:rPr>
        <w:t>ö</w:t>
      </w:r>
      <w:r>
        <w:rPr>
          <w:sz w:val="18"/>
          <w:szCs w:val="18"/>
        </w:rPr>
        <w:t>ntem farklılıkları hakkında fikir alışverişinde bulunmak, katılımcıların eğitimi, fikir birliğine varmak.</w:t>
      </w:r>
      <w:r w:rsidRPr="00C94053">
        <w:rPr>
          <w:sz w:val="18"/>
          <w:szCs w:val="18"/>
          <w:rPrChange w:id="28" w:author="Ofis365" w:date="2023-03-14T22:29:00Z">
            <w:rPr>
              <w:sz w:val="18"/>
              <w:szCs w:val="18"/>
              <w:lang w:val="en-US"/>
            </w:rPr>
          </w:rPrChange>
        </w:rPr>
        <w:t xml:space="preserve"> </w:t>
      </w:r>
      <w:proofErr w:type="spellStart"/>
      <w:proofErr w:type="gramStart"/>
      <w:r w:rsidRPr="00C94053">
        <w:rPr>
          <w:sz w:val="18"/>
          <w:szCs w:val="18"/>
          <w:rPrChange w:id="29" w:author="Ofis365" w:date="2023-03-14T22:29:00Z">
            <w:rPr>
              <w:sz w:val="18"/>
              <w:szCs w:val="18"/>
              <w:lang w:val="en-US"/>
            </w:rPr>
          </w:rPrChange>
        </w:rPr>
        <w:t>bunlarin</w:t>
      </w:r>
      <w:proofErr w:type="spellEnd"/>
      <w:proofErr w:type="gramEnd"/>
      <w:r w:rsidRPr="00C94053">
        <w:rPr>
          <w:sz w:val="18"/>
          <w:szCs w:val="18"/>
          <w:rPrChange w:id="30" w:author="Ofis365" w:date="2023-03-14T22:29:00Z">
            <w:rPr>
              <w:sz w:val="18"/>
              <w:szCs w:val="18"/>
              <w:lang w:val="en-US"/>
            </w:rPr>
          </w:rPrChange>
        </w:rPr>
        <w:t xml:space="preserve"> </w:t>
      </w:r>
      <w:proofErr w:type="spellStart"/>
      <w:r w:rsidRPr="00C94053">
        <w:rPr>
          <w:sz w:val="18"/>
          <w:szCs w:val="18"/>
          <w:rPrChange w:id="31" w:author="Ofis365" w:date="2023-03-14T22:29:00Z">
            <w:rPr>
              <w:sz w:val="18"/>
              <w:szCs w:val="18"/>
              <w:lang w:val="en-US"/>
            </w:rPr>
          </w:rPrChange>
        </w:rPr>
        <w:t>aciklamasini</w:t>
      </w:r>
      <w:proofErr w:type="spellEnd"/>
      <w:r w:rsidRPr="00C94053">
        <w:rPr>
          <w:sz w:val="18"/>
          <w:szCs w:val="18"/>
          <w:rPrChange w:id="32" w:author="Ofis365" w:date="2023-03-14T22:29:00Z">
            <w:rPr>
              <w:sz w:val="18"/>
              <w:szCs w:val="18"/>
              <w:lang w:val="en-US"/>
            </w:rPr>
          </w:rPrChange>
        </w:rPr>
        <w:t xml:space="preserve"> </w:t>
      </w:r>
      <w:proofErr w:type="spellStart"/>
      <w:r w:rsidRPr="00C94053">
        <w:rPr>
          <w:sz w:val="18"/>
          <w:szCs w:val="18"/>
          <w:rPrChange w:id="33" w:author="Ofis365" w:date="2023-03-14T22:29:00Z">
            <w:rPr>
              <w:sz w:val="18"/>
              <w:szCs w:val="18"/>
              <w:lang w:val="en-US"/>
            </w:rPr>
          </w:rPrChange>
        </w:rPr>
        <w:t>vermis</w:t>
      </w:r>
      <w:proofErr w:type="spellEnd"/>
      <w:r w:rsidRPr="00C94053">
        <w:rPr>
          <w:sz w:val="18"/>
          <w:szCs w:val="18"/>
          <w:rPrChange w:id="34" w:author="Ofis365" w:date="2023-03-14T22:29:00Z">
            <w:rPr>
              <w:sz w:val="18"/>
              <w:szCs w:val="18"/>
              <w:lang w:val="en-US"/>
            </w:rPr>
          </w:rPrChange>
        </w:rPr>
        <w:t xml:space="preserve"> </w:t>
      </w:r>
      <w:proofErr w:type="spellStart"/>
      <w:r w:rsidRPr="00C94053">
        <w:rPr>
          <w:sz w:val="18"/>
          <w:szCs w:val="18"/>
          <w:rPrChange w:id="35" w:author="Ofis365" w:date="2023-03-14T22:29:00Z">
            <w:rPr>
              <w:sz w:val="18"/>
              <w:szCs w:val="18"/>
              <w:lang w:val="en-US"/>
            </w:rPr>
          </w:rPrChange>
        </w:rPr>
        <w:t>eslestir</w:t>
      </w:r>
      <w:proofErr w:type="spellEnd"/>
      <w:r w:rsidRPr="00C94053">
        <w:rPr>
          <w:sz w:val="18"/>
          <w:szCs w:val="18"/>
          <w:rPrChange w:id="36" w:author="Ofis365" w:date="2023-03-14T22:29:00Z">
            <w:rPr>
              <w:sz w:val="18"/>
              <w:szCs w:val="18"/>
              <w:lang w:val="en-US"/>
            </w:rPr>
          </w:rPrChange>
        </w:rPr>
        <w:t xml:space="preserve"> </w:t>
      </w:r>
      <w:proofErr w:type="spellStart"/>
      <w:r w:rsidRPr="00C94053">
        <w:rPr>
          <w:sz w:val="18"/>
          <w:szCs w:val="18"/>
          <w:rPrChange w:id="37" w:author="Ofis365" w:date="2023-03-14T22:29:00Z">
            <w:rPr>
              <w:sz w:val="18"/>
              <w:szCs w:val="18"/>
              <w:lang w:val="en-US"/>
            </w:rPr>
          </w:rPrChange>
        </w:rPr>
        <w:t>demis</w:t>
      </w:r>
      <w:proofErr w:type="spellEnd"/>
    </w:p>
    <w:p w14:paraId="76229ADC" w14:textId="77777777" w:rsidR="00990044" w:rsidRDefault="00990044">
      <w:pPr>
        <w:pStyle w:val="Body"/>
      </w:pPr>
    </w:p>
    <w:p w14:paraId="289BE5C8" w14:textId="77777777" w:rsidR="00990044" w:rsidRDefault="00000000">
      <w:pPr>
        <w:pStyle w:val="Body"/>
      </w:pPr>
      <w:r>
        <w:t xml:space="preserve">50. Dinamik analiz tool </w:t>
      </w:r>
      <w:proofErr w:type="gramStart"/>
      <w:r>
        <w:t>sorusu..</w:t>
      </w:r>
      <w:proofErr w:type="gramEnd"/>
    </w:p>
    <w:p w14:paraId="7FCAE6DE" w14:textId="77777777" w:rsidR="00990044" w:rsidRDefault="00000000">
      <w:pPr>
        <w:pStyle w:val="Body"/>
      </w:pPr>
      <w:r>
        <w:t>Cevap: Bellek sızıntıları</w:t>
      </w:r>
    </w:p>
    <w:p w14:paraId="2607E237" w14:textId="77777777" w:rsidR="00990044" w:rsidRDefault="00000000">
      <w:pPr>
        <w:pStyle w:val="Body"/>
      </w:pPr>
      <w:r>
        <w:rPr>
          <w:lang w:val="en-US"/>
        </w:rPr>
        <w:t>bellek s</w:t>
      </w:r>
      <w:r>
        <w:t xml:space="preserve">ızıntılarını </w:t>
      </w:r>
      <w:r>
        <w:rPr>
          <w:lang w:val="en-US"/>
        </w:rPr>
        <w:t>dinamik analiz tool vas</w:t>
      </w:r>
      <w:r>
        <w:t>ıtasıyla bulabiliriz.</w:t>
      </w:r>
    </w:p>
    <w:p w14:paraId="177E0C5C" w14:textId="77777777" w:rsidR="00990044" w:rsidRDefault="00990044">
      <w:pPr>
        <w:pStyle w:val="Body"/>
      </w:pPr>
    </w:p>
    <w:p w14:paraId="59ACD79F" w14:textId="77777777" w:rsidR="00990044" w:rsidRDefault="00000000">
      <w:pPr>
        <w:pStyle w:val="Body"/>
        <w:rPr>
          <w:lang w:val="en-US"/>
        </w:rPr>
      </w:pPr>
      <w:r>
        <w:t xml:space="preserve">51. </w:t>
      </w:r>
      <w:r>
        <w:rPr>
          <w:lang w:val="en-US"/>
        </w:rPr>
        <w:t>Banka programına 700 kullanıcı aynı anda hizmet almalı. Ve bekleme süresi 1sn den fazla olmamalı…. Hangi test/testler koşulmalı</w:t>
      </w:r>
    </w:p>
    <w:p w14:paraId="56D8E36D" w14:textId="77777777" w:rsidR="00990044" w:rsidRDefault="00000000">
      <w:pPr>
        <w:pStyle w:val="Body"/>
        <w:rPr>
          <w:ins w:id="38" w:author="cavidan eken" w:date="2023-02-23T23:06:00Z"/>
          <w:lang w:val="en-US"/>
        </w:rPr>
      </w:pPr>
      <w:r>
        <w:rPr>
          <w:lang w:val="en-US"/>
        </w:rPr>
        <w:t>C: performans-Load-kullanabilirlik</w:t>
      </w:r>
    </w:p>
    <w:p w14:paraId="59999F51" w14:textId="77777777" w:rsidR="00990044" w:rsidRDefault="00990044">
      <w:pPr>
        <w:pStyle w:val="Body"/>
        <w:rPr>
          <w:lang w:val="en-US"/>
        </w:rPr>
      </w:pPr>
    </w:p>
    <w:p w14:paraId="7581D4A4" w14:textId="77777777" w:rsidR="00990044" w:rsidRDefault="00000000">
      <w:pPr>
        <w:pStyle w:val="Body"/>
      </w:pPr>
      <w:r>
        <w:t>52. Eşleştiriniz:</w:t>
      </w:r>
    </w:p>
    <w:p w14:paraId="10C79F34" w14:textId="77777777" w:rsidR="00990044" w:rsidRDefault="00000000">
      <w:pPr>
        <w:pStyle w:val="Body"/>
        <w:numPr>
          <w:ilvl w:val="0"/>
          <w:numId w:val="37"/>
        </w:numPr>
      </w:pPr>
      <w:r>
        <w:t xml:space="preserve">Yazılımın kompleksliğinin ölçülmesi </w:t>
      </w:r>
      <w:r>
        <w:sym w:font="Wingdings" w:char="F0E0"/>
      </w:r>
    </w:p>
    <w:p w14:paraId="553338AC" w14:textId="77777777" w:rsidR="00990044" w:rsidRDefault="00000000">
      <w:pPr>
        <w:pStyle w:val="Body"/>
        <w:numPr>
          <w:ilvl w:val="0"/>
          <w:numId w:val="37"/>
        </w:numPr>
      </w:pPr>
      <w:r>
        <w:t>Test spesifikasyonlarının oluşturulması</w:t>
      </w:r>
      <w:r>
        <w:sym w:font="Wingdings" w:char="F0E0"/>
      </w:r>
    </w:p>
    <w:p w14:paraId="291213D3" w14:textId="77777777" w:rsidR="00990044" w:rsidRDefault="00000000">
      <w:pPr>
        <w:pStyle w:val="Body"/>
        <w:numPr>
          <w:ilvl w:val="0"/>
          <w:numId w:val="37"/>
        </w:numPr>
      </w:pPr>
      <w:r>
        <w:t>Test koşulu ile test senaryolarının ilişkilendirilmesi ve izlenebilirliğinin sağlanması</w:t>
      </w:r>
      <w:r>
        <w:sym w:font="Wingdings" w:char="F0E0"/>
      </w:r>
    </w:p>
    <w:p w14:paraId="358F4A5D" w14:textId="77777777" w:rsidR="00990044" w:rsidRDefault="00000000">
      <w:pPr>
        <w:pStyle w:val="Body"/>
        <w:numPr>
          <w:ilvl w:val="0"/>
          <w:numId w:val="37"/>
        </w:numPr>
      </w:pPr>
      <w:r>
        <w:lastRenderedPageBreak/>
        <w:t>Test için yazılan kodlar ile uygulama için yazılan kodların ilişkilendirilmesi ve izleniminin sağlanması</w:t>
      </w:r>
      <w:r>
        <w:sym w:font="Wingdings" w:char="F0E0"/>
      </w:r>
    </w:p>
    <w:p w14:paraId="55249AEA" w14:textId="77777777" w:rsidR="00990044" w:rsidRDefault="00990044">
      <w:pPr>
        <w:pStyle w:val="Body"/>
      </w:pPr>
    </w:p>
    <w:p w14:paraId="7857E7A2" w14:textId="77777777" w:rsidR="00990044" w:rsidRDefault="00000000">
      <w:pPr>
        <w:pStyle w:val="Body"/>
        <w:numPr>
          <w:ilvl w:val="0"/>
          <w:numId w:val="38"/>
        </w:numPr>
        <w:ind w:firstLine="840"/>
      </w:pPr>
      <w:r>
        <w:t>Test yönetim aracı</w:t>
      </w:r>
    </w:p>
    <w:p w14:paraId="5F5E2FE1" w14:textId="77777777" w:rsidR="00990044" w:rsidRDefault="00000000">
      <w:pPr>
        <w:pStyle w:val="Body"/>
        <w:numPr>
          <w:ilvl w:val="0"/>
          <w:numId w:val="38"/>
        </w:numPr>
        <w:ind w:firstLine="840"/>
      </w:pPr>
      <w:r>
        <w:t>Test tasarım aracı</w:t>
      </w:r>
    </w:p>
    <w:p w14:paraId="3B5FB8A9" w14:textId="77777777" w:rsidR="00990044" w:rsidRDefault="00000000">
      <w:pPr>
        <w:pStyle w:val="Body"/>
        <w:numPr>
          <w:ilvl w:val="0"/>
          <w:numId w:val="38"/>
        </w:numPr>
        <w:ind w:firstLine="840"/>
      </w:pPr>
      <w:r>
        <w:t>Statik analiz aracı</w:t>
      </w:r>
    </w:p>
    <w:p w14:paraId="623BF0C7" w14:textId="77777777" w:rsidR="00990044" w:rsidRDefault="00000000">
      <w:pPr>
        <w:pStyle w:val="Body"/>
        <w:numPr>
          <w:ilvl w:val="0"/>
          <w:numId w:val="38"/>
        </w:numPr>
        <w:ind w:firstLine="840"/>
      </w:pPr>
      <w:r>
        <w:t>Konfigürasyon yönetim aracı</w:t>
      </w:r>
    </w:p>
    <w:p w14:paraId="3090E3C7" w14:textId="77777777" w:rsidR="00990044" w:rsidRDefault="00990044">
      <w:pPr>
        <w:pStyle w:val="Body"/>
        <w:rPr>
          <w:sz w:val="18"/>
          <w:szCs w:val="18"/>
        </w:rPr>
      </w:pPr>
    </w:p>
    <w:p w14:paraId="417F08D5" w14:textId="77777777" w:rsidR="00990044" w:rsidRDefault="00000000">
      <w:pPr>
        <w:pStyle w:val="Body"/>
        <w:spacing w:after="0" w:line="240" w:lineRule="auto"/>
        <w:jc w:val="both"/>
        <w:rPr>
          <w:rFonts w:eastAsia="Segoe UI"/>
          <w:color w:val="374151"/>
          <w:sz w:val="18"/>
          <w:szCs w:val="18"/>
          <w:u w:color="374151"/>
          <w:shd w:val="clear" w:color="auto" w:fill="F7F7F8"/>
        </w:rPr>
      </w:pPr>
      <w:proofErr w:type="gramStart"/>
      <w:r>
        <w:rPr>
          <w:b/>
          <w:bCs/>
          <w:sz w:val="18"/>
          <w:szCs w:val="18"/>
        </w:rPr>
        <w:t>test</w:t>
      </w:r>
      <w:proofErr w:type="gramEnd"/>
      <w:r>
        <w:rPr>
          <w:b/>
          <w:bCs/>
          <w:sz w:val="18"/>
          <w:szCs w:val="18"/>
        </w:rPr>
        <w:t xml:space="preserve"> verisi hazırlama ara</w:t>
      </w:r>
      <w:r w:rsidRPr="00C94053">
        <w:rPr>
          <w:b/>
          <w:bCs/>
          <w:sz w:val="18"/>
          <w:szCs w:val="18"/>
          <w:rPrChange w:id="39" w:author="Ofis365" w:date="2023-03-14T22:29:00Z">
            <w:rPr>
              <w:b/>
              <w:bCs/>
              <w:sz w:val="18"/>
              <w:szCs w:val="18"/>
              <w:lang w:val="en-US"/>
            </w:rPr>
          </w:rPrChange>
        </w:rPr>
        <w:t>çları</w:t>
      </w:r>
      <w:r w:rsidRPr="00C94053">
        <w:rPr>
          <w:sz w:val="18"/>
          <w:szCs w:val="18"/>
          <w:rPrChange w:id="40" w:author="Ofis365" w:date="2023-03-14T22:29:00Z">
            <w:rPr>
              <w:sz w:val="18"/>
              <w:szCs w:val="18"/>
              <w:lang w:val="en-US"/>
            </w:rPr>
          </w:rPrChange>
        </w:rPr>
        <w:t xml:space="preserve">  </w:t>
      </w:r>
      <w:r>
        <w:rPr>
          <w:rFonts w:eastAsia="Segoe UI"/>
          <w:color w:val="374151"/>
          <w:sz w:val="18"/>
          <w:szCs w:val="18"/>
          <w:u w:color="374151"/>
          <w:shd w:val="clear" w:color="auto" w:fill="F7F7F8"/>
        </w:rPr>
        <w:t xml:space="preserve">makine öğrenmesi veya yapay zeka algoritmaları </w:t>
      </w:r>
      <w:r>
        <w:rPr>
          <w:rFonts w:eastAsia="Segoe UI"/>
          <w:color w:val="374151"/>
          <w:sz w:val="18"/>
          <w:szCs w:val="18"/>
          <w:u w:color="374151"/>
          <w:shd w:val="clear" w:color="auto" w:fill="F7F7F8"/>
          <w:lang w:val="nl-NL"/>
        </w:rPr>
        <w:t>geli</w:t>
      </w:r>
      <w:r>
        <w:rPr>
          <w:rFonts w:eastAsia="Segoe UI"/>
          <w:color w:val="374151"/>
          <w:sz w:val="18"/>
          <w:szCs w:val="18"/>
          <w:u w:color="374151"/>
          <w:shd w:val="clear" w:color="auto" w:fill="F7F7F8"/>
        </w:rPr>
        <w:t>ştirirken kullanılan bir dizi araçtır. Bu araçlar, verileri etkili bir şekilde hazırlamak ve veri kümelerini doğru bir şekilde biçimlendirmek için kullanılır.</w:t>
      </w:r>
    </w:p>
    <w:p w14:paraId="4182AE6B" w14:textId="77777777" w:rsidR="00990044" w:rsidRDefault="00000000">
      <w:pPr>
        <w:pStyle w:val="Body"/>
        <w:spacing w:after="0" w:line="240" w:lineRule="auto"/>
        <w:jc w:val="both"/>
        <w:rPr>
          <w:rFonts w:eastAsia="Segoe UI"/>
          <w:color w:val="374151"/>
          <w:sz w:val="18"/>
          <w:szCs w:val="18"/>
          <w:u w:color="374151"/>
          <w:shd w:val="clear" w:color="auto" w:fill="F7F7F8"/>
        </w:rPr>
      </w:pPr>
      <w:r>
        <w:rPr>
          <w:rFonts w:eastAsia="Segoe UI"/>
          <w:b/>
          <w:bCs/>
          <w:color w:val="374151"/>
          <w:sz w:val="18"/>
          <w:szCs w:val="18"/>
          <w:u w:color="374151"/>
          <w:shd w:val="clear" w:color="auto" w:fill="F7F7F8"/>
          <w:lang w:val="de-DE"/>
        </w:rPr>
        <w:t>Konfig</w:t>
      </w:r>
      <w:r>
        <w:rPr>
          <w:rFonts w:eastAsia="Segoe UI"/>
          <w:b/>
          <w:bCs/>
          <w:color w:val="374151"/>
          <w:sz w:val="18"/>
          <w:szCs w:val="18"/>
          <w:u w:color="374151"/>
          <w:shd w:val="clear" w:color="auto" w:fill="F7F7F8"/>
        </w:rPr>
        <w:t>ürasyon y</w:t>
      </w:r>
      <w:r>
        <w:rPr>
          <w:rFonts w:eastAsia="Segoe UI"/>
          <w:b/>
          <w:bCs/>
          <w:color w:val="374151"/>
          <w:sz w:val="18"/>
          <w:szCs w:val="18"/>
          <w:u w:color="374151"/>
          <w:shd w:val="clear" w:color="auto" w:fill="F7F7F8"/>
          <w:lang w:val="sv-SE"/>
        </w:rPr>
        <w:t>ö</w:t>
      </w:r>
      <w:r>
        <w:rPr>
          <w:rFonts w:eastAsia="Segoe UI"/>
          <w:b/>
          <w:bCs/>
          <w:color w:val="374151"/>
          <w:sz w:val="18"/>
          <w:szCs w:val="18"/>
          <w:u w:color="374151"/>
          <w:shd w:val="clear" w:color="auto" w:fill="F7F7F8"/>
        </w:rPr>
        <w:t>netimi araçları</w:t>
      </w:r>
      <w:r>
        <w:rPr>
          <w:rFonts w:eastAsia="Segoe UI"/>
          <w:color w:val="374151"/>
          <w:sz w:val="18"/>
          <w:szCs w:val="18"/>
          <w:u w:color="374151"/>
          <w:shd w:val="clear" w:color="auto" w:fill="F7F7F8"/>
        </w:rPr>
        <w:t>, birden çok bilgisayar sistemini ve ağ kaynağını etkili bir şekilde y</w:t>
      </w:r>
      <w:r>
        <w:rPr>
          <w:rFonts w:eastAsia="Segoe UI"/>
          <w:color w:val="374151"/>
          <w:sz w:val="18"/>
          <w:szCs w:val="18"/>
          <w:u w:color="374151"/>
          <w:shd w:val="clear" w:color="auto" w:fill="F7F7F8"/>
          <w:lang w:val="sv-SE"/>
        </w:rPr>
        <w:t>ö</w:t>
      </w:r>
      <w:r>
        <w:rPr>
          <w:rFonts w:eastAsia="Segoe UI"/>
          <w:color w:val="374151"/>
          <w:sz w:val="18"/>
          <w:szCs w:val="18"/>
          <w:u w:color="374151"/>
          <w:shd w:val="clear" w:color="auto" w:fill="F7F7F8"/>
        </w:rPr>
        <w:t>netmek için kullanılan araçlardır. Bu araçlar, işletmelerin BT altyapılarını kolaylaştırmak için tasarlanmıştır.</w:t>
      </w:r>
    </w:p>
    <w:p w14:paraId="4D6A0CF2" w14:textId="77777777" w:rsidR="00990044" w:rsidRDefault="00000000">
      <w:pPr>
        <w:pStyle w:val="Body"/>
        <w:spacing w:after="0" w:line="240" w:lineRule="auto"/>
        <w:jc w:val="both"/>
        <w:rPr>
          <w:rFonts w:eastAsia="Segoe UI"/>
          <w:color w:val="374151"/>
          <w:sz w:val="18"/>
          <w:szCs w:val="18"/>
          <w:u w:color="374151"/>
          <w:shd w:val="clear" w:color="auto" w:fill="F7F7F8"/>
        </w:rPr>
      </w:pPr>
      <w:r w:rsidRPr="00C94053">
        <w:rPr>
          <w:rFonts w:eastAsia="Segoe UI"/>
          <w:b/>
          <w:bCs/>
          <w:color w:val="374151"/>
          <w:sz w:val="18"/>
          <w:szCs w:val="18"/>
          <w:u w:color="374151"/>
          <w:shd w:val="clear" w:color="auto" w:fill="F7F7F8"/>
          <w:rPrChange w:id="41" w:author="Ofis365" w:date="2023-03-14T22:29:00Z">
            <w:rPr>
              <w:rFonts w:eastAsia="Segoe UI"/>
              <w:b/>
              <w:bCs/>
              <w:color w:val="374151"/>
              <w:sz w:val="18"/>
              <w:szCs w:val="18"/>
              <w:u w:color="374151"/>
              <w:shd w:val="clear" w:color="auto" w:fill="F7F7F8"/>
              <w:lang w:val="en-US"/>
            </w:rPr>
          </w:rPrChange>
        </w:rPr>
        <w:t>Test y</w:t>
      </w:r>
      <w:r>
        <w:rPr>
          <w:rFonts w:eastAsia="Segoe UI"/>
          <w:b/>
          <w:bCs/>
          <w:color w:val="374151"/>
          <w:sz w:val="18"/>
          <w:szCs w:val="18"/>
          <w:u w:color="374151"/>
          <w:shd w:val="clear" w:color="auto" w:fill="F7F7F8"/>
          <w:lang w:val="sv-SE"/>
        </w:rPr>
        <w:t>ö</w:t>
      </w:r>
      <w:r>
        <w:rPr>
          <w:rFonts w:eastAsia="Segoe UI"/>
          <w:b/>
          <w:bCs/>
          <w:color w:val="374151"/>
          <w:sz w:val="18"/>
          <w:szCs w:val="18"/>
          <w:u w:color="374151"/>
          <w:shd w:val="clear" w:color="auto" w:fill="F7F7F8"/>
        </w:rPr>
        <w:t>netimi araçları</w:t>
      </w:r>
      <w:r>
        <w:rPr>
          <w:rFonts w:eastAsia="Segoe UI"/>
          <w:color w:val="374151"/>
          <w:sz w:val="18"/>
          <w:szCs w:val="18"/>
          <w:u w:color="374151"/>
          <w:shd w:val="clear" w:color="auto" w:fill="F7F7F8"/>
        </w:rPr>
        <w:t>, bir yazılım projesindeki test y</w:t>
      </w:r>
      <w:r>
        <w:rPr>
          <w:rFonts w:eastAsia="Segoe UI"/>
          <w:color w:val="374151"/>
          <w:sz w:val="18"/>
          <w:szCs w:val="18"/>
          <w:u w:color="374151"/>
          <w:shd w:val="clear" w:color="auto" w:fill="F7F7F8"/>
          <w:lang w:val="sv-SE"/>
        </w:rPr>
        <w:t>ö</w:t>
      </w:r>
      <w:r>
        <w:rPr>
          <w:rFonts w:eastAsia="Segoe UI"/>
          <w:color w:val="374151"/>
          <w:sz w:val="18"/>
          <w:szCs w:val="18"/>
          <w:u w:color="374151"/>
          <w:shd w:val="clear" w:color="auto" w:fill="F7F7F8"/>
        </w:rPr>
        <w:t>netim sürecini y</w:t>
      </w:r>
      <w:r>
        <w:rPr>
          <w:rFonts w:eastAsia="Segoe UI"/>
          <w:color w:val="374151"/>
          <w:sz w:val="18"/>
          <w:szCs w:val="18"/>
          <w:u w:color="374151"/>
          <w:shd w:val="clear" w:color="auto" w:fill="F7F7F8"/>
          <w:lang w:val="sv-SE"/>
        </w:rPr>
        <w:t>ö</w:t>
      </w:r>
      <w:r>
        <w:rPr>
          <w:rFonts w:eastAsia="Segoe UI"/>
          <w:color w:val="374151"/>
          <w:sz w:val="18"/>
          <w:szCs w:val="18"/>
          <w:u w:color="374151"/>
          <w:shd w:val="clear" w:color="auto" w:fill="F7F7F8"/>
        </w:rPr>
        <w:t>netmek için kullanılan araçlardır. Bu araçlar, test durumlarının oluşturulması, test senaryolarının y</w:t>
      </w:r>
      <w:r>
        <w:rPr>
          <w:rFonts w:eastAsia="Segoe UI"/>
          <w:color w:val="374151"/>
          <w:sz w:val="18"/>
          <w:szCs w:val="18"/>
          <w:u w:color="374151"/>
          <w:shd w:val="clear" w:color="auto" w:fill="F7F7F8"/>
          <w:lang w:val="sv-SE"/>
        </w:rPr>
        <w:t>ö</w:t>
      </w:r>
      <w:r>
        <w:rPr>
          <w:rFonts w:eastAsia="Segoe UI"/>
          <w:color w:val="374151"/>
          <w:sz w:val="18"/>
          <w:szCs w:val="18"/>
          <w:u w:color="374151"/>
          <w:shd w:val="clear" w:color="auto" w:fill="F7F7F8"/>
        </w:rPr>
        <w:t>netimi, test sonuçlarının izlenmesi ve raporlanması gibi süreçleri kolaylaştırır</w:t>
      </w:r>
    </w:p>
    <w:p w14:paraId="787F8417" w14:textId="77777777" w:rsidR="00990044" w:rsidRDefault="00000000">
      <w:pPr>
        <w:pStyle w:val="Body"/>
        <w:spacing w:after="0" w:line="240" w:lineRule="auto"/>
        <w:jc w:val="both"/>
        <w:rPr>
          <w:rFonts w:eastAsia="Segoe UI"/>
          <w:color w:val="374151"/>
          <w:sz w:val="18"/>
          <w:szCs w:val="18"/>
          <w:u w:color="374151"/>
          <w:shd w:val="clear" w:color="auto" w:fill="F7F7F8"/>
        </w:rPr>
      </w:pPr>
      <w:r>
        <w:rPr>
          <w:rFonts w:eastAsia="Segoe UI"/>
          <w:b/>
          <w:bCs/>
          <w:color w:val="374151"/>
          <w:sz w:val="18"/>
          <w:szCs w:val="18"/>
          <w:u w:color="374151"/>
          <w:shd w:val="clear" w:color="auto" w:fill="F7F7F8"/>
        </w:rPr>
        <w:t>Test koşum araçları</w:t>
      </w:r>
      <w:r>
        <w:rPr>
          <w:rFonts w:eastAsia="Segoe UI"/>
          <w:color w:val="374151"/>
          <w:sz w:val="18"/>
          <w:szCs w:val="18"/>
          <w:u w:color="374151"/>
          <w:shd w:val="clear" w:color="auto" w:fill="F7F7F8"/>
        </w:rPr>
        <w:t>, yazılım testlerinin otomatikleştirilmesi için kullanılan araçlardır. Bu araçlar, test senaryolarının otomatik olarak çalıştırılması, test sonuçlarının kaydedilmesi ve raporlanması gibi işlemleri gerçekleştirir.</w:t>
      </w:r>
    </w:p>
    <w:p w14:paraId="4EFB60F0" w14:textId="77777777" w:rsidR="00990044" w:rsidRDefault="00990044">
      <w:pPr>
        <w:pStyle w:val="Body"/>
      </w:pPr>
    </w:p>
    <w:p w14:paraId="1CC2B753" w14:textId="77777777" w:rsidR="00990044" w:rsidRDefault="00990044">
      <w:pPr>
        <w:pStyle w:val="Body"/>
      </w:pPr>
    </w:p>
    <w:p w14:paraId="74FFA059" w14:textId="77777777" w:rsidR="00990044" w:rsidRDefault="00000000">
      <w:pPr>
        <w:pStyle w:val="Body"/>
      </w:pPr>
      <w:r>
        <w:t>53. Hangisi test analizi ve test tasarımının çıktılarındandır</w:t>
      </w:r>
    </w:p>
    <w:p w14:paraId="0DB77530" w14:textId="77777777" w:rsidR="00990044" w:rsidRDefault="00000000">
      <w:pPr>
        <w:pStyle w:val="Body"/>
        <w:ind w:left="1416"/>
      </w:pPr>
      <w:r>
        <w:t>i. Test planı</w:t>
      </w:r>
    </w:p>
    <w:p w14:paraId="521779D8" w14:textId="77777777" w:rsidR="00990044" w:rsidRDefault="00000000">
      <w:pPr>
        <w:pStyle w:val="Body"/>
        <w:ind w:left="1416"/>
      </w:pPr>
      <w:r>
        <w:t>ii. Test koşullarının belirlenmesi ve önceliklendirilmesi</w:t>
      </w:r>
    </w:p>
    <w:p w14:paraId="69AA3147" w14:textId="77777777" w:rsidR="00990044" w:rsidRDefault="00000000">
      <w:pPr>
        <w:pStyle w:val="Body"/>
        <w:ind w:left="1416"/>
      </w:pPr>
      <w:r>
        <w:t>iii. Test verilerinin belirlenmesi</w:t>
      </w:r>
    </w:p>
    <w:p w14:paraId="41315A84" w14:textId="77777777" w:rsidR="00990044" w:rsidRDefault="00000000">
      <w:pPr>
        <w:pStyle w:val="Body"/>
        <w:ind w:left="1416"/>
      </w:pPr>
      <w:r>
        <w:t>iv. Test özeti raporu</w:t>
      </w:r>
    </w:p>
    <w:p w14:paraId="1D6A5F1C" w14:textId="77777777" w:rsidR="00990044" w:rsidRDefault="00990044">
      <w:pPr>
        <w:pStyle w:val="Body"/>
      </w:pPr>
    </w:p>
    <w:p w14:paraId="14CF70E5" w14:textId="77777777" w:rsidR="00990044" w:rsidRDefault="00000000">
      <w:pPr>
        <w:pStyle w:val="Body"/>
      </w:pPr>
      <w:r>
        <w:t xml:space="preserve">54.  karar tablosu testi var maaş veriyor kural veriyor </w:t>
      </w:r>
    </w:p>
    <w:tbl>
      <w:tblPr>
        <w:tblStyle w:val="TableGrid"/>
        <w:tblW w:w="0" w:type="auto"/>
        <w:tblLook w:val="04A0" w:firstRow="1" w:lastRow="0" w:firstColumn="1" w:lastColumn="0" w:noHBand="0" w:noVBand="1"/>
      </w:tblPr>
      <w:tblGrid>
        <w:gridCol w:w="1566"/>
        <w:gridCol w:w="1566"/>
        <w:gridCol w:w="1566"/>
        <w:gridCol w:w="1566"/>
        <w:gridCol w:w="1566"/>
        <w:gridCol w:w="1566"/>
      </w:tblGrid>
      <w:tr w:rsidR="00990044" w14:paraId="28B16B35" w14:textId="77777777">
        <w:tc>
          <w:tcPr>
            <w:tcW w:w="1566" w:type="dxa"/>
            <w:tcBorders>
              <w:top w:val="single" w:sz="4" w:space="0" w:color="auto"/>
              <w:left w:val="single" w:sz="4" w:space="0" w:color="auto"/>
              <w:bottom w:val="single" w:sz="4" w:space="0" w:color="auto"/>
              <w:right w:val="single" w:sz="4" w:space="0" w:color="auto"/>
            </w:tcBorders>
          </w:tcPr>
          <w:p w14:paraId="752AABBF" w14:textId="77777777" w:rsidR="00990044" w:rsidRDefault="00990044">
            <w:pPr>
              <w:pStyle w:val="Body"/>
            </w:pPr>
          </w:p>
        </w:tc>
        <w:tc>
          <w:tcPr>
            <w:tcW w:w="1566" w:type="dxa"/>
            <w:tcBorders>
              <w:top w:val="single" w:sz="4" w:space="0" w:color="auto"/>
              <w:left w:val="single" w:sz="4" w:space="0" w:color="auto"/>
              <w:bottom w:val="single" w:sz="4" w:space="0" w:color="auto"/>
              <w:right w:val="single" w:sz="4" w:space="0" w:color="auto"/>
            </w:tcBorders>
            <w:hideMark/>
          </w:tcPr>
          <w:p w14:paraId="010BC530" w14:textId="77777777" w:rsidR="00990044" w:rsidRDefault="00000000">
            <w:pPr>
              <w:pStyle w:val="Body"/>
            </w:pPr>
            <w:r>
              <w:t>Rule1</w:t>
            </w:r>
          </w:p>
        </w:tc>
        <w:tc>
          <w:tcPr>
            <w:tcW w:w="1566" w:type="dxa"/>
            <w:tcBorders>
              <w:top w:val="single" w:sz="4" w:space="0" w:color="auto"/>
              <w:left w:val="single" w:sz="4" w:space="0" w:color="auto"/>
              <w:bottom w:val="single" w:sz="4" w:space="0" w:color="auto"/>
              <w:right w:val="single" w:sz="4" w:space="0" w:color="auto"/>
            </w:tcBorders>
            <w:hideMark/>
          </w:tcPr>
          <w:p w14:paraId="3B986D39" w14:textId="77777777" w:rsidR="00990044" w:rsidRDefault="00000000">
            <w:pPr>
              <w:pStyle w:val="Body"/>
            </w:pPr>
            <w:r>
              <w:t>Rule2</w:t>
            </w:r>
          </w:p>
        </w:tc>
        <w:tc>
          <w:tcPr>
            <w:tcW w:w="1566" w:type="dxa"/>
            <w:tcBorders>
              <w:top w:val="single" w:sz="4" w:space="0" w:color="auto"/>
              <w:left w:val="single" w:sz="4" w:space="0" w:color="auto"/>
              <w:bottom w:val="single" w:sz="4" w:space="0" w:color="auto"/>
              <w:right w:val="single" w:sz="4" w:space="0" w:color="auto"/>
            </w:tcBorders>
            <w:hideMark/>
          </w:tcPr>
          <w:p w14:paraId="61A2F2AE" w14:textId="77777777" w:rsidR="00990044" w:rsidRDefault="00000000">
            <w:pPr>
              <w:pStyle w:val="Body"/>
            </w:pPr>
            <w:r>
              <w:t>Rule3</w:t>
            </w:r>
          </w:p>
        </w:tc>
        <w:tc>
          <w:tcPr>
            <w:tcW w:w="1566" w:type="dxa"/>
            <w:tcBorders>
              <w:top w:val="single" w:sz="4" w:space="0" w:color="auto"/>
              <w:left w:val="single" w:sz="4" w:space="0" w:color="auto"/>
              <w:bottom w:val="single" w:sz="4" w:space="0" w:color="auto"/>
              <w:right w:val="single" w:sz="4" w:space="0" w:color="auto"/>
            </w:tcBorders>
            <w:hideMark/>
          </w:tcPr>
          <w:p w14:paraId="4344F3BF" w14:textId="77777777" w:rsidR="00990044" w:rsidRDefault="00000000">
            <w:pPr>
              <w:pStyle w:val="Body"/>
            </w:pPr>
            <w:r>
              <w:t>Rule4</w:t>
            </w:r>
          </w:p>
        </w:tc>
        <w:tc>
          <w:tcPr>
            <w:tcW w:w="1566" w:type="dxa"/>
            <w:tcBorders>
              <w:top w:val="single" w:sz="4" w:space="0" w:color="auto"/>
              <w:left w:val="single" w:sz="4" w:space="0" w:color="auto"/>
              <w:bottom w:val="single" w:sz="4" w:space="0" w:color="auto"/>
              <w:right w:val="single" w:sz="4" w:space="0" w:color="auto"/>
            </w:tcBorders>
          </w:tcPr>
          <w:p w14:paraId="4747CDDD" w14:textId="77777777" w:rsidR="00990044" w:rsidRDefault="00990044">
            <w:pPr>
              <w:pStyle w:val="Body"/>
            </w:pPr>
          </w:p>
        </w:tc>
      </w:tr>
      <w:tr w:rsidR="00990044" w14:paraId="7890F81A" w14:textId="77777777">
        <w:tc>
          <w:tcPr>
            <w:tcW w:w="1566" w:type="dxa"/>
            <w:tcBorders>
              <w:top w:val="single" w:sz="4" w:space="0" w:color="auto"/>
              <w:left w:val="single" w:sz="4" w:space="0" w:color="auto"/>
              <w:bottom w:val="single" w:sz="4" w:space="0" w:color="auto"/>
              <w:right w:val="single" w:sz="4" w:space="0" w:color="auto"/>
            </w:tcBorders>
            <w:hideMark/>
          </w:tcPr>
          <w:p w14:paraId="396A9484" w14:textId="77777777" w:rsidR="00990044" w:rsidRDefault="00000000">
            <w:pPr>
              <w:pStyle w:val="Body"/>
            </w:pPr>
            <w:r>
              <w:t xml:space="preserve">Maaşı </w:t>
            </w:r>
            <w:proofErr w:type="gramStart"/>
            <w:r>
              <w:t>65den</w:t>
            </w:r>
            <w:proofErr w:type="gramEnd"/>
            <w:r>
              <w:t xml:space="preserve"> çok</w:t>
            </w:r>
          </w:p>
        </w:tc>
        <w:tc>
          <w:tcPr>
            <w:tcW w:w="1566" w:type="dxa"/>
            <w:tcBorders>
              <w:top w:val="single" w:sz="4" w:space="0" w:color="auto"/>
              <w:left w:val="single" w:sz="4" w:space="0" w:color="auto"/>
              <w:bottom w:val="single" w:sz="4" w:space="0" w:color="auto"/>
              <w:right w:val="single" w:sz="4" w:space="0" w:color="auto"/>
            </w:tcBorders>
            <w:hideMark/>
          </w:tcPr>
          <w:p w14:paraId="48D051A3" w14:textId="77777777" w:rsidR="00990044" w:rsidRDefault="00000000">
            <w:pPr>
              <w:pStyle w:val="Body"/>
            </w:pPr>
            <w:r>
              <w:t>H</w:t>
            </w:r>
          </w:p>
        </w:tc>
        <w:tc>
          <w:tcPr>
            <w:tcW w:w="1566" w:type="dxa"/>
            <w:tcBorders>
              <w:top w:val="single" w:sz="4" w:space="0" w:color="auto"/>
              <w:left w:val="single" w:sz="4" w:space="0" w:color="auto"/>
              <w:bottom w:val="single" w:sz="4" w:space="0" w:color="auto"/>
              <w:right w:val="single" w:sz="4" w:space="0" w:color="auto"/>
            </w:tcBorders>
            <w:hideMark/>
          </w:tcPr>
          <w:p w14:paraId="7AD8B134" w14:textId="77777777" w:rsidR="00990044" w:rsidRDefault="00000000">
            <w:pPr>
              <w:pStyle w:val="Body"/>
            </w:pPr>
            <w:r>
              <w:t>E</w:t>
            </w:r>
          </w:p>
        </w:tc>
        <w:tc>
          <w:tcPr>
            <w:tcW w:w="1566" w:type="dxa"/>
            <w:tcBorders>
              <w:top w:val="single" w:sz="4" w:space="0" w:color="auto"/>
              <w:left w:val="single" w:sz="4" w:space="0" w:color="auto"/>
              <w:bottom w:val="single" w:sz="4" w:space="0" w:color="auto"/>
              <w:right w:val="single" w:sz="4" w:space="0" w:color="auto"/>
            </w:tcBorders>
            <w:hideMark/>
          </w:tcPr>
          <w:p w14:paraId="661313AC" w14:textId="77777777" w:rsidR="00990044" w:rsidRDefault="00000000">
            <w:pPr>
              <w:pStyle w:val="Body"/>
            </w:pPr>
            <w:r>
              <w:t>E</w:t>
            </w:r>
          </w:p>
        </w:tc>
        <w:tc>
          <w:tcPr>
            <w:tcW w:w="1566" w:type="dxa"/>
            <w:tcBorders>
              <w:top w:val="single" w:sz="4" w:space="0" w:color="auto"/>
              <w:left w:val="single" w:sz="4" w:space="0" w:color="auto"/>
              <w:bottom w:val="single" w:sz="4" w:space="0" w:color="auto"/>
              <w:right w:val="single" w:sz="4" w:space="0" w:color="auto"/>
            </w:tcBorders>
            <w:hideMark/>
          </w:tcPr>
          <w:p w14:paraId="04E68A06" w14:textId="77777777" w:rsidR="00990044" w:rsidRDefault="00000000">
            <w:pPr>
              <w:pStyle w:val="Body"/>
            </w:pPr>
            <w:r>
              <w:t>E</w:t>
            </w:r>
          </w:p>
        </w:tc>
        <w:tc>
          <w:tcPr>
            <w:tcW w:w="1566" w:type="dxa"/>
            <w:tcBorders>
              <w:top w:val="single" w:sz="4" w:space="0" w:color="auto"/>
              <w:left w:val="single" w:sz="4" w:space="0" w:color="auto"/>
              <w:bottom w:val="single" w:sz="4" w:space="0" w:color="auto"/>
              <w:right w:val="single" w:sz="4" w:space="0" w:color="auto"/>
            </w:tcBorders>
          </w:tcPr>
          <w:p w14:paraId="1B49C82C" w14:textId="77777777" w:rsidR="00990044" w:rsidRDefault="00990044">
            <w:pPr>
              <w:pStyle w:val="Body"/>
            </w:pPr>
          </w:p>
        </w:tc>
      </w:tr>
      <w:tr w:rsidR="00990044" w14:paraId="2AEF1C78" w14:textId="77777777">
        <w:tc>
          <w:tcPr>
            <w:tcW w:w="1566" w:type="dxa"/>
            <w:tcBorders>
              <w:top w:val="single" w:sz="4" w:space="0" w:color="auto"/>
              <w:left w:val="single" w:sz="4" w:space="0" w:color="auto"/>
              <w:bottom w:val="single" w:sz="4" w:space="0" w:color="auto"/>
              <w:right w:val="single" w:sz="4" w:space="0" w:color="auto"/>
            </w:tcBorders>
            <w:hideMark/>
          </w:tcPr>
          <w:p w14:paraId="6C8AFF85" w14:textId="77777777" w:rsidR="00990044" w:rsidRDefault="00000000">
            <w:pPr>
              <w:pStyle w:val="Body"/>
            </w:pPr>
            <w:r>
              <w:t>A kredi rate</w:t>
            </w:r>
          </w:p>
        </w:tc>
        <w:tc>
          <w:tcPr>
            <w:tcW w:w="1566" w:type="dxa"/>
            <w:tcBorders>
              <w:top w:val="single" w:sz="4" w:space="0" w:color="auto"/>
              <w:left w:val="single" w:sz="4" w:space="0" w:color="auto"/>
              <w:bottom w:val="single" w:sz="4" w:space="0" w:color="auto"/>
              <w:right w:val="single" w:sz="4" w:space="0" w:color="auto"/>
            </w:tcBorders>
            <w:hideMark/>
          </w:tcPr>
          <w:p w14:paraId="2B7977BF" w14:textId="77777777" w:rsidR="00990044" w:rsidRDefault="00000000">
            <w:pPr>
              <w:pStyle w:val="Body"/>
            </w:pPr>
            <w:r>
              <w:t>E</w:t>
            </w:r>
          </w:p>
        </w:tc>
        <w:tc>
          <w:tcPr>
            <w:tcW w:w="1566" w:type="dxa"/>
            <w:tcBorders>
              <w:top w:val="single" w:sz="4" w:space="0" w:color="auto"/>
              <w:left w:val="single" w:sz="4" w:space="0" w:color="auto"/>
              <w:bottom w:val="single" w:sz="4" w:space="0" w:color="auto"/>
              <w:right w:val="single" w:sz="4" w:space="0" w:color="auto"/>
            </w:tcBorders>
            <w:hideMark/>
          </w:tcPr>
          <w:p w14:paraId="6DF3998C" w14:textId="77777777" w:rsidR="00990044" w:rsidRDefault="00000000">
            <w:pPr>
              <w:pStyle w:val="Body"/>
            </w:pPr>
            <w:r>
              <w:t>E</w:t>
            </w:r>
          </w:p>
        </w:tc>
        <w:tc>
          <w:tcPr>
            <w:tcW w:w="1566" w:type="dxa"/>
            <w:tcBorders>
              <w:top w:val="single" w:sz="4" w:space="0" w:color="auto"/>
              <w:left w:val="single" w:sz="4" w:space="0" w:color="auto"/>
              <w:bottom w:val="single" w:sz="4" w:space="0" w:color="auto"/>
              <w:right w:val="single" w:sz="4" w:space="0" w:color="auto"/>
            </w:tcBorders>
            <w:hideMark/>
          </w:tcPr>
          <w:p w14:paraId="355694C8" w14:textId="77777777" w:rsidR="00990044" w:rsidRDefault="00000000">
            <w:pPr>
              <w:pStyle w:val="Body"/>
            </w:pPr>
            <w:r>
              <w:t>E</w:t>
            </w:r>
          </w:p>
        </w:tc>
        <w:tc>
          <w:tcPr>
            <w:tcW w:w="1566" w:type="dxa"/>
            <w:tcBorders>
              <w:top w:val="single" w:sz="4" w:space="0" w:color="auto"/>
              <w:left w:val="single" w:sz="4" w:space="0" w:color="auto"/>
              <w:bottom w:val="single" w:sz="4" w:space="0" w:color="auto"/>
              <w:right w:val="single" w:sz="4" w:space="0" w:color="auto"/>
            </w:tcBorders>
            <w:hideMark/>
          </w:tcPr>
          <w:p w14:paraId="55969F7C" w14:textId="77777777" w:rsidR="00990044" w:rsidRDefault="00000000">
            <w:pPr>
              <w:pStyle w:val="Body"/>
            </w:pPr>
            <w:r>
              <w:t>Tanımlı deği</w:t>
            </w:r>
          </w:p>
        </w:tc>
        <w:tc>
          <w:tcPr>
            <w:tcW w:w="1566" w:type="dxa"/>
            <w:tcBorders>
              <w:top w:val="single" w:sz="4" w:space="0" w:color="auto"/>
              <w:left w:val="single" w:sz="4" w:space="0" w:color="auto"/>
              <w:bottom w:val="single" w:sz="4" w:space="0" w:color="auto"/>
              <w:right w:val="single" w:sz="4" w:space="0" w:color="auto"/>
            </w:tcBorders>
          </w:tcPr>
          <w:p w14:paraId="0E71484B" w14:textId="77777777" w:rsidR="00990044" w:rsidRDefault="00990044">
            <w:pPr>
              <w:pStyle w:val="Body"/>
            </w:pPr>
          </w:p>
        </w:tc>
      </w:tr>
      <w:tr w:rsidR="00990044" w14:paraId="4EBE11BC" w14:textId="77777777">
        <w:tc>
          <w:tcPr>
            <w:tcW w:w="1566" w:type="dxa"/>
            <w:tcBorders>
              <w:top w:val="single" w:sz="4" w:space="0" w:color="auto"/>
              <w:left w:val="single" w:sz="4" w:space="0" w:color="auto"/>
              <w:bottom w:val="single" w:sz="4" w:space="0" w:color="auto"/>
              <w:right w:val="single" w:sz="4" w:space="0" w:color="auto"/>
            </w:tcBorders>
            <w:hideMark/>
          </w:tcPr>
          <w:p w14:paraId="3223FC6A" w14:textId="77777777" w:rsidR="00990044" w:rsidRDefault="00000000">
            <w:pPr>
              <w:pStyle w:val="Body"/>
            </w:pPr>
            <w:r>
              <w:t>Evi var mı</w:t>
            </w:r>
          </w:p>
        </w:tc>
        <w:tc>
          <w:tcPr>
            <w:tcW w:w="1566" w:type="dxa"/>
            <w:tcBorders>
              <w:top w:val="single" w:sz="4" w:space="0" w:color="auto"/>
              <w:left w:val="single" w:sz="4" w:space="0" w:color="auto"/>
              <w:bottom w:val="single" w:sz="4" w:space="0" w:color="auto"/>
              <w:right w:val="single" w:sz="4" w:space="0" w:color="auto"/>
            </w:tcBorders>
            <w:hideMark/>
          </w:tcPr>
          <w:p w14:paraId="299739AA" w14:textId="77777777" w:rsidR="00990044" w:rsidRDefault="00000000">
            <w:pPr>
              <w:pStyle w:val="Body"/>
            </w:pPr>
            <w:r>
              <w:t>H</w:t>
            </w:r>
          </w:p>
        </w:tc>
        <w:tc>
          <w:tcPr>
            <w:tcW w:w="1566" w:type="dxa"/>
            <w:tcBorders>
              <w:top w:val="single" w:sz="4" w:space="0" w:color="auto"/>
              <w:left w:val="single" w:sz="4" w:space="0" w:color="auto"/>
              <w:bottom w:val="single" w:sz="4" w:space="0" w:color="auto"/>
              <w:right w:val="single" w:sz="4" w:space="0" w:color="auto"/>
            </w:tcBorders>
            <w:hideMark/>
          </w:tcPr>
          <w:p w14:paraId="298BE95A" w14:textId="77777777" w:rsidR="00990044" w:rsidRDefault="00000000">
            <w:pPr>
              <w:pStyle w:val="Body"/>
            </w:pPr>
            <w:r>
              <w:t>H</w:t>
            </w:r>
          </w:p>
        </w:tc>
        <w:tc>
          <w:tcPr>
            <w:tcW w:w="1566" w:type="dxa"/>
            <w:tcBorders>
              <w:top w:val="single" w:sz="4" w:space="0" w:color="auto"/>
              <w:left w:val="single" w:sz="4" w:space="0" w:color="auto"/>
              <w:bottom w:val="single" w:sz="4" w:space="0" w:color="auto"/>
              <w:right w:val="single" w:sz="4" w:space="0" w:color="auto"/>
            </w:tcBorders>
          </w:tcPr>
          <w:p w14:paraId="7783FD2E" w14:textId="77777777" w:rsidR="00990044" w:rsidRDefault="00990044">
            <w:pPr>
              <w:pStyle w:val="Body"/>
            </w:pPr>
          </w:p>
        </w:tc>
        <w:tc>
          <w:tcPr>
            <w:tcW w:w="1566" w:type="dxa"/>
            <w:tcBorders>
              <w:top w:val="single" w:sz="4" w:space="0" w:color="auto"/>
              <w:left w:val="single" w:sz="4" w:space="0" w:color="auto"/>
              <w:bottom w:val="single" w:sz="4" w:space="0" w:color="auto"/>
              <w:right w:val="single" w:sz="4" w:space="0" w:color="auto"/>
            </w:tcBorders>
          </w:tcPr>
          <w:p w14:paraId="1D94C599" w14:textId="77777777" w:rsidR="00990044" w:rsidRDefault="00990044">
            <w:pPr>
              <w:pStyle w:val="Body"/>
            </w:pPr>
          </w:p>
        </w:tc>
        <w:tc>
          <w:tcPr>
            <w:tcW w:w="1566" w:type="dxa"/>
            <w:tcBorders>
              <w:top w:val="single" w:sz="4" w:space="0" w:color="auto"/>
              <w:left w:val="single" w:sz="4" w:space="0" w:color="auto"/>
              <w:bottom w:val="single" w:sz="4" w:space="0" w:color="auto"/>
              <w:right w:val="single" w:sz="4" w:space="0" w:color="auto"/>
            </w:tcBorders>
          </w:tcPr>
          <w:p w14:paraId="6F6D4A08" w14:textId="77777777" w:rsidR="00990044" w:rsidRDefault="00990044">
            <w:pPr>
              <w:pStyle w:val="Body"/>
            </w:pPr>
          </w:p>
        </w:tc>
      </w:tr>
      <w:tr w:rsidR="00990044" w14:paraId="53B55636" w14:textId="77777777">
        <w:tc>
          <w:tcPr>
            <w:tcW w:w="1566" w:type="dxa"/>
            <w:tcBorders>
              <w:top w:val="single" w:sz="4" w:space="0" w:color="auto"/>
              <w:left w:val="single" w:sz="4" w:space="0" w:color="auto"/>
              <w:bottom w:val="single" w:sz="4" w:space="0" w:color="auto"/>
              <w:right w:val="single" w:sz="4" w:space="0" w:color="auto"/>
            </w:tcBorders>
          </w:tcPr>
          <w:p w14:paraId="6CBB4AD0" w14:textId="77777777" w:rsidR="00990044" w:rsidRDefault="00990044">
            <w:pPr>
              <w:pStyle w:val="Body"/>
            </w:pPr>
          </w:p>
        </w:tc>
        <w:tc>
          <w:tcPr>
            <w:tcW w:w="1566" w:type="dxa"/>
            <w:tcBorders>
              <w:top w:val="single" w:sz="4" w:space="0" w:color="auto"/>
              <w:left w:val="single" w:sz="4" w:space="0" w:color="auto"/>
              <w:bottom w:val="single" w:sz="4" w:space="0" w:color="auto"/>
              <w:right w:val="single" w:sz="4" w:space="0" w:color="auto"/>
            </w:tcBorders>
            <w:hideMark/>
          </w:tcPr>
          <w:p w14:paraId="6831EE85" w14:textId="77777777" w:rsidR="00990044" w:rsidRDefault="00000000">
            <w:pPr>
              <w:pStyle w:val="Body"/>
            </w:pPr>
            <w:r>
              <w:t>.</w:t>
            </w:r>
          </w:p>
        </w:tc>
        <w:tc>
          <w:tcPr>
            <w:tcW w:w="1566" w:type="dxa"/>
            <w:tcBorders>
              <w:top w:val="single" w:sz="4" w:space="0" w:color="auto"/>
              <w:left w:val="single" w:sz="4" w:space="0" w:color="auto"/>
              <w:bottom w:val="single" w:sz="4" w:space="0" w:color="auto"/>
              <w:right w:val="single" w:sz="4" w:space="0" w:color="auto"/>
            </w:tcBorders>
            <w:hideMark/>
          </w:tcPr>
          <w:p w14:paraId="5E983FF4" w14:textId="77777777" w:rsidR="00990044" w:rsidRDefault="00000000">
            <w:pPr>
              <w:pStyle w:val="Body"/>
            </w:pPr>
            <w:r>
              <w:t>.</w:t>
            </w:r>
          </w:p>
        </w:tc>
        <w:tc>
          <w:tcPr>
            <w:tcW w:w="1566" w:type="dxa"/>
            <w:tcBorders>
              <w:top w:val="single" w:sz="4" w:space="0" w:color="auto"/>
              <w:left w:val="single" w:sz="4" w:space="0" w:color="auto"/>
              <w:bottom w:val="single" w:sz="4" w:space="0" w:color="auto"/>
              <w:right w:val="single" w:sz="4" w:space="0" w:color="auto"/>
            </w:tcBorders>
            <w:hideMark/>
          </w:tcPr>
          <w:p w14:paraId="11DA531A" w14:textId="77777777" w:rsidR="00990044" w:rsidRDefault="00000000">
            <w:pPr>
              <w:pStyle w:val="Body"/>
            </w:pPr>
            <w:r>
              <w:t>.</w:t>
            </w:r>
          </w:p>
        </w:tc>
        <w:tc>
          <w:tcPr>
            <w:tcW w:w="1566" w:type="dxa"/>
            <w:tcBorders>
              <w:top w:val="single" w:sz="4" w:space="0" w:color="auto"/>
              <w:left w:val="single" w:sz="4" w:space="0" w:color="auto"/>
              <w:bottom w:val="single" w:sz="4" w:space="0" w:color="auto"/>
              <w:right w:val="single" w:sz="4" w:space="0" w:color="auto"/>
            </w:tcBorders>
            <w:hideMark/>
          </w:tcPr>
          <w:p w14:paraId="7FB2CFA7" w14:textId="77777777" w:rsidR="00990044" w:rsidRDefault="00000000">
            <w:pPr>
              <w:pStyle w:val="Body"/>
            </w:pPr>
            <w:r>
              <w:t>.</w:t>
            </w:r>
          </w:p>
        </w:tc>
        <w:tc>
          <w:tcPr>
            <w:tcW w:w="1566" w:type="dxa"/>
            <w:tcBorders>
              <w:top w:val="single" w:sz="4" w:space="0" w:color="auto"/>
              <w:left w:val="single" w:sz="4" w:space="0" w:color="auto"/>
              <w:bottom w:val="single" w:sz="4" w:space="0" w:color="auto"/>
              <w:right w:val="single" w:sz="4" w:space="0" w:color="auto"/>
            </w:tcBorders>
          </w:tcPr>
          <w:p w14:paraId="09D53740" w14:textId="77777777" w:rsidR="00990044" w:rsidRDefault="00990044">
            <w:pPr>
              <w:pStyle w:val="Body"/>
            </w:pPr>
          </w:p>
        </w:tc>
      </w:tr>
    </w:tbl>
    <w:p w14:paraId="6EB925CA" w14:textId="77777777" w:rsidR="00990044" w:rsidRDefault="00990044">
      <w:pPr>
        <w:pStyle w:val="Body"/>
      </w:pPr>
    </w:p>
    <w:p w14:paraId="4FEB9DDC" w14:textId="77777777" w:rsidR="00990044" w:rsidRDefault="00000000">
      <w:pPr>
        <w:pStyle w:val="Body"/>
      </w:pPr>
      <w:r>
        <w:t>X 89 bin maaş, A kredi Rate sahip, kiracı</w:t>
      </w:r>
    </w:p>
    <w:p w14:paraId="1D13D4EB" w14:textId="77777777" w:rsidR="00990044" w:rsidRDefault="00000000">
      <w:pPr>
        <w:pStyle w:val="Body"/>
      </w:pPr>
      <w:r>
        <w:t>Z 100 bin maas, B kredi Rate Evi var</w:t>
      </w:r>
    </w:p>
    <w:p w14:paraId="1CDC069A" w14:textId="77777777" w:rsidR="00990044" w:rsidRDefault="00990044">
      <w:pPr>
        <w:pStyle w:val="Body"/>
      </w:pPr>
    </w:p>
    <w:p w14:paraId="3FF60382" w14:textId="77777777" w:rsidR="00990044" w:rsidRDefault="00000000">
      <w:pPr>
        <w:pStyle w:val="Body"/>
      </w:pPr>
      <w:r>
        <w:t>Yukardaki müşteriler için hangi roller uygundur</w:t>
      </w:r>
    </w:p>
    <w:p w14:paraId="5BF16997" w14:textId="77777777" w:rsidR="00990044" w:rsidRDefault="00000000">
      <w:pPr>
        <w:pStyle w:val="Body"/>
      </w:pPr>
      <w:r>
        <w:lastRenderedPageBreak/>
        <w:t>C: x rule 2, z rule 4</w:t>
      </w:r>
    </w:p>
    <w:p w14:paraId="576CBE1D" w14:textId="77777777" w:rsidR="00990044" w:rsidRDefault="00990044">
      <w:pPr>
        <w:pStyle w:val="Body"/>
      </w:pPr>
    </w:p>
    <w:p w14:paraId="01C64CD5" w14:textId="77777777" w:rsidR="00990044" w:rsidRDefault="00000000">
      <w:pPr>
        <w:pStyle w:val="Body"/>
        <w:rPr>
          <w:lang w:val="en-US"/>
        </w:rPr>
      </w:pPr>
      <w:r>
        <w:t>55.</w:t>
      </w:r>
      <w:r>
        <w:rPr>
          <w:lang w:val="en-US"/>
        </w:rPr>
        <w:t xml:space="preserve"> Hangisi yazılımın sebeb olabileceği risklerdir</w:t>
      </w:r>
    </w:p>
    <w:p w14:paraId="2F7E493E" w14:textId="77777777" w:rsidR="00990044" w:rsidRDefault="00000000">
      <w:pPr>
        <w:pStyle w:val="Body"/>
        <w:numPr>
          <w:ilvl w:val="0"/>
          <w:numId w:val="41"/>
        </w:numPr>
        <w:ind w:left="1134" w:hanging="11"/>
      </w:pPr>
      <w:r>
        <w:t>Can kaybına m</w:t>
      </w:r>
      <w:del w:id="42" w:author="cavidan eken" w:date="2023-02-23T23:13:00Z">
        <w:r w:rsidDel="C8DE5B3D">
          <w:delText>a</w:delText>
        </w:r>
      </w:del>
      <w:r>
        <w:t>al olabilir</w:t>
      </w:r>
    </w:p>
    <w:p w14:paraId="1ACC9C68" w14:textId="77777777" w:rsidR="00990044" w:rsidRDefault="00000000">
      <w:pPr>
        <w:pStyle w:val="Body"/>
        <w:numPr>
          <w:ilvl w:val="0"/>
          <w:numId w:val="41"/>
        </w:numPr>
        <w:ind w:left="1134" w:hanging="11"/>
      </w:pPr>
      <w:r>
        <w:t>Yazılım düşük performans</w:t>
      </w:r>
    </w:p>
    <w:p w14:paraId="3698F3D6" w14:textId="77777777" w:rsidR="00990044" w:rsidRDefault="00000000">
      <w:pPr>
        <w:pStyle w:val="Body"/>
        <w:numPr>
          <w:ilvl w:val="0"/>
          <w:numId w:val="41"/>
        </w:numPr>
        <w:ind w:left="1134" w:hanging="11"/>
      </w:pPr>
      <w:r>
        <w:t>..</w:t>
      </w:r>
    </w:p>
    <w:p w14:paraId="24CF191C" w14:textId="77777777" w:rsidR="00990044" w:rsidRDefault="00990044">
      <w:pPr>
        <w:pStyle w:val="Body"/>
        <w:ind w:left="1123"/>
      </w:pPr>
    </w:p>
    <w:p w14:paraId="3802FBC6" w14:textId="77777777" w:rsidR="00990044" w:rsidRDefault="00990044">
      <w:pPr>
        <w:pStyle w:val="Body"/>
      </w:pPr>
    </w:p>
    <w:p w14:paraId="6581A209" w14:textId="77777777" w:rsidR="00990044" w:rsidRDefault="00990044">
      <w:pPr>
        <w:pStyle w:val="Body"/>
        <w:jc w:val="both"/>
      </w:pPr>
    </w:p>
    <w:p w14:paraId="39321B92" w14:textId="77777777" w:rsidR="00990044" w:rsidRDefault="00000000">
      <w:pPr>
        <w:pStyle w:val="Body"/>
      </w:pPr>
      <w:r>
        <w:t>56. Configration management ile alakalı bir soru vardı yapılandırma yonetimi</w:t>
      </w:r>
    </w:p>
    <w:p w14:paraId="525883E2" w14:textId="77777777" w:rsidR="00990044" w:rsidRDefault="00000000">
      <w:pPr>
        <w:pStyle w:val="Body"/>
        <w:jc w:val="both"/>
        <w:rPr>
          <w:sz w:val="18"/>
          <w:szCs w:val="18"/>
        </w:rPr>
      </w:pPr>
      <w:r>
        <w:rPr>
          <w:sz w:val="18"/>
          <w:szCs w:val="18"/>
        </w:rPr>
        <w:t>Yapılandırma y</w:t>
      </w:r>
      <w:r>
        <w:rPr>
          <w:sz w:val="18"/>
          <w:szCs w:val="18"/>
          <w:lang w:val="sv-SE"/>
        </w:rPr>
        <w:t>ö</w:t>
      </w:r>
      <w:r>
        <w:rPr>
          <w:sz w:val="18"/>
          <w:szCs w:val="18"/>
        </w:rPr>
        <w:t>netiminin amacı, birim veya sistemin, test yazılımının, proje ve ürün yaş</w:t>
      </w:r>
      <w:r>
        <w:rPr>
          <w:sz w:val="18"/>
          <w:szCs w:val="18"/>
          <w:lang w:val="pt-PT"/>
        </w:rPr>
        <w:t>am d</w:t>
      </w:r>
      <w:r>
        <w:rPr>
          <w:sz w:val="18"/>
          <w:szCs w:val="18"/>
          <w:lang w:val="sv-SE"/>
        </w:rPr>
        <w:t>ö</w:t>
      </w:r>
      <w:r>
        <w:rPr>
          <w:sz w:val="18"/>
          <w:szCs w:val="18"/>
        </w:rPr>
        <w:t>ngüsü boyunca birbirleriyle olan ilişkilerinin bütünlüğünü sağlamak ve korumaktır.</w:t>
      </w:r>
    </w:p>
    <w:p w14:paraId="28C858C2" w14:textId="77777777" w:rsidR="00990044" w:rsidRDefault="00000000">
      <w:pPr>
        <w:pStyle w:val="Body"/>
        <w:jc w:val="both"/>
        <w:rPr>
          <w:sz w:val="18"/>
          <w:szCs w:val="18"/>
        </w:rPr>
      </w:pPr>
      <w:r>
        <w:rPr>
          <w:sz w:val="18"/>
          <w:szCs w:val="18"/>
        </w:rPr>
        <w:t>Testleri uygun şekilde desteklemek için yapılandırma y</w:t>
      </w:r>
      <w:r>
        <w:rPr>
          <w:sz w:val="18"/>
          <w:szCs w:val="18"/>
          <w:lang w:val="sv-SE"/>
        </w:rPr>
        <w:t>ö</w:t>
      </w:r>
      <w:r>
        <w:rPr>
          <w:sz w:val="18"/>
          <w:szCs w:val="18"/>
        </w:rPr>
        <w:t>netimi aşağıdakilerin gerçekleştirilmesini içerebilir:</w:t>
      </w:r>
    </w:p>
    <w:p w14:paraId="2901D448" w14:textId="77777777" w:rsidR="00990044" w:rsidRDefault="00000000">
      <w:pPr>
        <w:pStyle w:val="Body"/>
        <w:jc w:val="both"/>
        <w:rPr>
          <w:sz w:val="18"/>
          <w:szCs w:val="18"/>
        </w:rPr>
      </w:pPr>
      <w:r>
        <w:rPr>
          <w:sz w:val="18"/>
          <w:szCs w:val="18"/>
        </w:rPr>
        <w:t>• Tü</w:t>
      </w:r>
      <w:r w:rsidRPr="00C94053">
        <w:rPr>
          <w:sz w:val="18"/>
          <w:szCs w:val="18"/>
          <w:rPrChange w:id="43" w:author="Ofis365" w:date="2023-03-14T22:29:00Z">
            <w:rPr>
              <w:sz w:val="18"/>
              <w:szCs w:val="18"/>
              <w:lang w:val="en-US"/>
            </w:rPr>
          </w:rPrChange>
        </w:rPr>
        <w:t xml:space="preserve">m test </w:t>
      </w:r>
      <w:r>
        <w:rPr>
          <w:sz w:val="18"/>
          <w:szCs w:val="18"/>
        </w:rPr>
        <w:t xml:space="preserve">öğeleri </w:t>
      </w:r>
      <w:r>
        <w:rPr>
          <w:sz w:val="18"/>
          <w:szCs w:val="18"/>
          <w:lang w:val="sv-SE"/>
        </w:rPr>
        <w:t>ö</w:t>
      </w:r>
      <w:proofErr w:type="spellStart"/>
      <w:r>
        <w:rPr>
          <w:sz w:val="18"/>
          <w:szCs w:val="18"/>
        </w:rPr>
        <w:t>zgün</w:t>
      </w:r>
      <w:proofErr w:type="spellEnd"/>
      <w:r>
        <w:rPr>
          <w:sz w:val="18"/>
          <w:szCs w:val="18"/>
        </w:rPr>
        <w:t xml:space="preserve"> bir şekilde tanımlanmış, versiyon kontrolü yapılmış, değişiklikleri izlenmiş ve birbirleriyle ilişkilendirilmiştir.</w:t>
      </w:r>
    </w:p>
    <w:p w14:paraId="4639A4C6" w14:textId="77777777" w:rsidR="00990044" w:rsidRDefault="00000000">
      <w:pPr>
        <w:pStyle w:val="Body"/>
        <w:jc w:val="both"/>
        <w:rPr>
          <w:sz w:val="18"/>
          <w:szCs w:val="18"/>
        </w:rPr>
      </w:pPr>
      <w:r>
        <w:rPr>
          <w:sz w:val="18"/>
          <w:szCs w:val="18"/>
        </w:rPr>
        <w:t xml:space="preserve">• </w:t>
      </w:r>
      <w:r>
        <w:rPr>
          <w:sz w:val="18"/>
          <w:szCs w:val="18"/>
          <w:lang w:val="fr-FR"/>
        </w:rPr>
        <w:t>Test i</w:t>
      </w:r>
      <w:r>
        <w:rPr>
          <w:sz w:val="18"/>
          <w:szCs w:val="18"/>
        </w:rPr>
        <w:t>çin yazılan tüm yazılımlar benzersiz bir şekilde tanımlanmış, versiyon kontrolü yapılmış, birbirleriyle ve test öğesinin/öğelerinin versiyonlarıyla ilgili değişiklikler için izlenmiş, b</w:t>
      </w:r>
      <w:r>
        <w:rPr>
          <w:sz w:val="18"/>
          <w:szCs w:val="18"/>
          <w:lang w:val="sv-SE"/>
        </w:rPr>
        <w:t>ö</w:t>
      </w:r>
      <w:r>
        <w:rPr>
          <w:sz w:val="18"/>
          <w:szCs w:val="18"/>
        </w:rPr>
        <w:t>ylece test süreci boyunca izlenebilirliklerikorunmuştur.</w:t>
      </w:r>
    </w:p>
    <w:p w14:paraId="2C7318DF" w14:textId="77777777" w:rsidR="00990044" w:rsidRDefault="00000000">
      <w:pPr>
        <w:pStyle w:val="Body"/>
        <w:jc w:val="both"/>
        <w:rPr>
          <w:sz w:val="18"/>
          <w:szCs w:val="18"/>
        </w:rPr>
      </w:pPr>
      <w:r>
        <w:rPr>
          <w:sz w:val="18"/>
          <w:szCs w:val="18"/>
        </w:rPr>
        <w:t>• Tanımlanan tüm dokümanlar ve yazılım öğeleri, test dokümantasyonunda açık bir şekilde belirtilmiştir.</w:t>
      </w:r>
    </w:p>
    <w:p w14:paraId="568DEDCA" w14:textId="77777777" w:rsidR="00990044" w:rsidRDefault="00000000">
      <w:pPr>
        <w:pStyle w:val="Body"/>
        <w:jc w:val="both"/>
        <w:rPr>
          <w:ins w:id="44" w:author="SM-T870" w:date="2023-03-01T12:53:00Z"/>
          <w:sz w:val="18"/>
          <w:szCs w:val="18"/>
        </w:rPr>
      </w:pPr>
      <w:r>
        <w:rPr>
          <w:sz w:val="18"/>
          <w:szCs w:val="18"/>
        </w:rPr>
        <w:t>Test planlama sırasında yapılandırma y</w:t>
      </w:r>
      <w:r>
        <w:rPr>
          <w:sz w:val="18"/>
          <w:szCs w:val="18"/>
          <w:lang w:val="sv-SE"/>
        </w:rPr>
        <w:t>ö</w:t>
      </w:r>
      <w:r>
        <w:rPr>
          <w:sz w:val="18"/>
          <w:szCs w:val="18"/>
        </w:rPr>
        <w:t>netimi prosedürleri ve altyapısı (araçlar) tanımlanmalı ve uyarlanmalıdır.</w:t>
      </w:r>
    </w:p>
    <w:p w14:paraId="1DE842DD" w14:textId="77777777" w:rsidR="00990044" w:rsidRDefault="00990044">
      <w:pPr>
        <w:pStyle w:val="Body"/>
        <w:jc w:val="both"/>
        <w:rPr>
          <w:ins w:id="45" w:author="SM-T870" w:date="2023-03-01T12:53:00Z"/>
          <w:sz w:val="18"/>
          <w:szCs w:val="18"/>
        </w:rPr>
      </w:pPr>
    </w:p>
    <w:p w14:paraId="7259E203" w14:textId="77777777" w:rsidR="00990044" w:rsidRDefault="00000000">
      <w:pPr>
        <w:pStyle w:val="Body"/>
        <w:numPr>
          <w:ilvl w:val="0"/>
          <w:numId w:val="44"/>
        </w:numPr>
        <w:jc w:val="both"/>
        <w:rPr>
          <w:ins w:id="46" w:author="SM-T870" w:date="2023-03-01T12:54:00Z"/>
          <w:sz w:val="18"/>
          <w:szCs w:val="18"/>
        </w:rPr>
      </w:pPr>
      <w:ins w:id="47" w:author="SM-T870" w:date="2023-03-01T12:53:00Z">
        <w:r>
          <w:rPr>
            <w:sz w:val="18"/>
            <w:szCs w:val="18"/>
            <w:lang w:val="en-US"/>
          </w:rPr>
          <w:t>H</w:t>
        </w:r>
        <w:r>
          <w:rPr>
            <w:sz w:val="18"/>
            <w:szCs w:val="18"/>
            <w:lang w:val="en-US"/>
          </w:rPr>
          <w:t>a</w:t>
        </w:r>
        <w:r>
          <w:rPr>
            <w:sz w:val="18"/>
            <w:szCs w:val="18"/>
            <w:lang w:val="en-US"/>
          </w:rPr>
          <w:t>n</w:t>
        </w:r>
        <w:r>
          <w:rPr>
            <w:sz w:val="18"/>
            <w:szCs w:val="18"/>
            <w:lang w:val="en-US"/>
          </w:rPr>
          <w:t>g</w:t>
        </w:r>
        <w:r>
          <w:rPr>
            <w:sz w:val="18"/>
            <w:szCs w:val="18"/>
            <w:lang w:val="en-US"/>
          </w:rPr>
          <w:t>i</w:t>
        </w:r>
        <w:r>
          <w:rPr>
            <w:sz w:val="18"/>
            <w:szCs w:val="18"/>
            <w:lang w:val="en-US"/>
          </w:rPr>
          <w:t>s</w:t>
        </w:r>
      </w:ins>
      <w:ins w:id="48" w:author="SM-T870" w:date="2023-03-01T12:54:00Z">
        <w:r>
          <w:rPr>
            <w:sz w:val="18"/>
            <w:szCs w:val="18"/>
            <w:lang w:val="en-US"/>
          </w:rPr>
          <w:t>i</w:t>
        </w:r>
        <w:r>
          <w:rPr>
            <w:sz w:val="18"/>
            <w:szCs w:val="18"/>
            <w:lang w:val="en-US"/>
          </w:rPr>
          <w:t xml:space="preserve"> </w:t>
        </w:r>
        <w:r>
          <w:rPr>
            <w:sz w:val="18"/>
            <w:szCs w:val="18"/>
            <w:lang w:val="en-US"/>
          </w:rPr>
          <w:t>ç</w:t>
        </w:r>
        <w:r>
          <w:rPr>
            <w:sz w:val="18"/>
            <w:szCs w:val="18"/>
            <w:lang w:val="en-US"/>
          </w:rPr>
          <w:t>ı</w:t>
        </w:r>
        <w:r>
          <w:rPr>
            <w:sz w:val="18"/>
            <w:szCs w:val="18"/>
            <w:lang w:val="en-US"/>
          </w:rPr>
          <w:t>k</w:t>
        </w:r>
        <w:r>
          <w:rPr>
            <w:sz w:val="18"/>
            <w:szCs w:val="18"/>
            <w:lang w:val="en-US"/>
          </w:rPr>
          <w:t>ı</w:t>
        </w:r>
        <w:r>
          <w:rPr>
            <w:sz w:val="18"/>
            <w:szCs w:val="18"/>
            <w:lang w:val="en-US"/>
          </w:rPr>
          <w:t>ş</w:t>
        </w:r>
      </w:ins>
      <w:ins w:id="49" w:author="SM-T870" w:date="2023-03-01T13:19:00Z">
        <w:r>
          <w:rPr>
            <w:sz w:val="18"/>
            <w:szCs w:val="18"/>
            <w:lang w:val="en-US"/>
          </w:rPr>
          <w:t xml:space="preserve"> </w:t>
        </w:r>
        <w:r>
          <w:rPr>
            <w:sz w:val="18"/>
            <w:szCs w:val="18"/>
            <w:lang w:val="en-US"/>
          </w:rPr>
          <w:t>k</w:t>
        </w:r>
        <w:r>
          <w:rPr>
            <w:sz w:val="18"/>
            <w:szCs w:val="18"/>
            <w:lang w:val="en-US"/>
          </w:rPr>
          <w:t>r</w:t>
        </w:r>
        <w:r>
          <w:rPr>
            <w:sz w:val="18"/>
            <w:szCs w:val="18"/>
            <w:lang w:val="en-US"/>
          </w:rPr>
          <w:t>i</w:t>
        </w:r>
        <w:r>
          <w:rPr>
            <w:sz w:val="18"/>
            <w:szCs w:val="18"/>
            <w:lang w:val="en-US"/>
          </w:rPr>
          <w:t>t</w:t>
        </w:r>
        <w:r>
          <w:rPr>
            <w:sz w:val="18"/>
            <w:szCs w:val="18"/>
            <w:lang w:val="en-US"/>
          </w:rPr>
          <w:t>e</w:t>
        </w:r>
        <w:r>
          <w:rPr>
            <w:sz w:val="18"/>
            <w:szCs w:val="18"/>
            <w:lang w:val="en-US"/>
          </w:rPr>
          <w:t>r</w:t>
        </w:r>
        <w:r>
          <w:rPr>
            <w:sz w:val="18"/>
            <w:szCs w:val="18"/>
            <w:lang w:val="en-US"/>
          </w:rPr>
          <w:t>i</w:t>
        </w:r>
      </w:ins>
      <w:ins w:id="50" w:author="SM-T870" w:date="2023-03-01T13:22:00Z">
        <w:r>
          <w:rPr>
            <w:sz w:val="18"/>
            <w:szCs w:val="18"/>
            <w:lang w:val="en-US"/>
          </w:rPr>
          <w:t xml:space="preserve"> </w:t>
        </w:r>
        <w:r>
          <w:rPr>
            <w:sz w:val="18"/>
            <w:szCs w:val="18"/>
            <w:lang w:val="en-US"/>
          </w:rPr>
          <w:t>ö</w:t>
        </w:r>
        <w:r>
          <w:rPr>
            <w:sz w:val="18"/>
            <w:szCs w:val="18"/>
            <w:lang w:val="en-US"/>
          </w:rPr>
          <w:t>r</w:t>
        </w:r>
        <w:r>
          <w:rPr>
            <w:sz w:val="18"/>
            <w:szCs w:val="18"/>
            <w:lang w:val="en-US"/>
          </w:rPr>
          <w:t>n</w:t>
        </w:r>
        <w:r>
          <w:rPr>
            <w:sz w:val="18"/>
            <w:szCs w:val="18"/>
            <w:lang w:val="en-US"/>
          </w:rPr>
          <w:t>e</w:t>
        </w:r>
        <w:r>
          <w:rPr>
            <w:sz w:val="18"/>
            <w:szCs w:val="18"/>
            <w:lang w:val="en-US"/>
          </w:rPr>
          <w:t>ğ</w:t>
        </w:r>
        <w:r>
          <w:rPr>
            <w:sz w:val="18"/>
            <w:szCs w:val="18"/>
            <w:lang w:val="en-US"/>
          </w:rPr>
          <w:t>i</w:t>
        </w:r>
      </w:ins>
      <w:ins w:id="51" w:author="SM-T870" w:date="2023-03-01T12:54:00Z">
        <w:r>
          <w:rPr>
            <w:sz w:val="18"/>
            <w:szCs w:val="18"/>
            <w:lang w:val="en-US"/>
          </w:rPr>
          <w:t>?</w:t>
        </w:r>
      </w:ins>
    </w:p>
    <w:p w14:paraId="7D408319" w14:textId="77777777" w:rsidR="00990044" w:rsidRDefault="00000000" w:rsidP="00990044">
      <w:pPr>
        <w:pStyle w:val="Body"/>
        <w:numPr>
          <w:ilvl w:val="0"/>
          <w:numId w:val="46"/>
        </w:numPr>
        <w:ind w:left="0" w:firstLine="0"/>
        <w:jc w:val="both"/>
        <w:rPr>
          <w:ins w:id="52" w:author="SM-T870" w:date="2023-03-01T12:54:00Z"/>
          <w:sz w:val="18"/>
          <w:szCs w:val="18"/>
        </w:rPr>
        <w:pPrChange w:id="53" w:author="SM-T870" w:date="2023-03-01T12:56:00Z">
          <w:pPr>
            <w:pStyle w:val="Body"/>
            <w:jc w:val="both"/>
          </w:pPr>
        </w:pPrChange>
      </w:pPr>
      <w:ins w:id="54" w:author="SM-T870" w:date="2023-03-01T12:56:00Z">
        <w:r>
          <w:rPr>
            <w:sz w:val="18"/>
            <w:szCs w:val="18"/>
            <w:lang w:val="en-US"/>
          </w:rPr>
          <w:t>A</w:t>
        </w:r>
        <w:r>
          <w:rPr>
            <w:sz w:val="18"/>
            <w:szCs w:val="18"/>
            <w:lang w:val="en-US"/>
          </w:rPr>
          <w:t>.</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ins>
      <w:ins w:id="55" w:author="SM-T870" w:date="2023-03-01T12:54:00Z">
        <w:r>
          <w:rPr>
            <w:sz w:val="18"/>
            <w:szCs w:val="18"/>
            <w:lang w:val="en-US"/>
          </w:rPr>
          <w:t>A</w:t>
        </w:r>
        <w:r>
          <w:rPr>
            <w:sz w:val="18"/>
            <w:szCs w:val="18"/>
            <w:lang w:val="en-US"/>
          </w:rPr>
          <w:t>c</w:t>
        </w:r>
        <w:r>
          <w:rPr>
            <w:sz w:val="18"/>
            <w:szCs w:val="18"/>
            <w:lang w:val="en-US"/>
          </w:rPr>
          <w:t>i</w:t>
        </w:r>
        <w:r>
          <w:rPr>
            <w:sz w:val="18"/>
            <w:szCs w:val="18"/>
            <w:lang w:val="en-US"/>
          </w:rPr>
          <w:t>l</w:t>
        </w:r>
        <w:r>
          <w:rPr>
            <w:sz w:val="18"/>
            <w:szCs w:val="18"/>
            <w:lang w:val="en-US"/>
          </w:rPr>
          <w:t xml:space="preserve"> </w:t>
        </w:r>
        <w:r>
          <w:rPr>
            <w:sz w:val="18"/>
            <w:szCs w:val="18"/>
            <w:lang w:val="en-US"/>
          </w:rPr>
          <w:t>d</w:t>
        </w:r>
        <w:r>
          <w:rPr>
            <w:sz w:val="18"/>
            <w:szCs w:val="18"/>
            <w:lang w:val="en-US"/>
          </w:rPr>
          <w:t>u</w:t>
        </w:r>
        <w:r>
          <w:rPr>
            <w:sz w:val="18"/>
            <w:szCs w:val="18"/>
            <w:lang w:val="en-US"/>
          </w:rPr>
          <w:t>r</w:t>
        </w:r>
        <w:r>
          <w:rPr>
            <w:sz w:val="18"/>
            <w:szCs w:val="18"/>
            <w:lang w:val="en-US"/>
          </w:rPr>
          <w:t>u</w:t>
        </w:r>
        <w:r>
          <w:rPr>
            <w:sz w:val="18"/>
            <w:szCs w:val="18"/>
            <w:lang w:val="en-US"/>
          </w:rPr>
          <w:t>m</w:t>
        </w:r>
        <w:r>
          <w:rPr>
            <w:sz w:val="18"/>
            <w:szCs w:val="18"/>
            <w:lang w:val="en-US"/>
          </w:rPr>
          <w:t>.</w:t>
        </w:r>
        <w:r>
          <w:rPr>
            <w:sz w:val="18"/>
            <w:szCs w:val="18"/>
            <w:lang w:val="en-US"/>
          </w:rPr>
          <w:t>.</w:t>
        </w:r>
        <w:r>
          <w:rPr>
            <w:sz w:val="18"/>
            <w:szCs w:val="18"/>
            <w:lang w:val="en-US"/>
          </w:rPr>
          <w:t>.</w:t>
        </w:r>
      </w:ins>
    </w:p>
    <w:p w14:paraId="2EF25995" w14:textId="77777777" w:rsidR="00990044" w:rsidRDefault="00000000">
      <w:pPr>
        <w:pStyle w:val="Body"/>
        <w:numPr>
          <w:ilvl w:val="0"/>
          <w:numId w:val="46"/>
        </w:numPr>
        <w:jc w:val="both"/>
        <w:rPr>
          <w:ins w:id="56" w:author="SM-T870" w:date="2023-03-01T12:55:00Z"/>
          <w:sz w:val="18"/>
          <w:szCs w:val="18"/>
        </w:rPr>
      </w:pPr>
      <w:ins w:id="57" w:author="SM-T870" w:date="2023-03-01T12:54:00Z">
        <w:r>
          <w:rPr>
            <w:sz w:val="18"/>
            <w:szCs w:val="18"/>
            <w:lang w:val="en-US"/>
          </w:rPr>
          <w:t>D</w:t>
        </w:r>
        <w:r>
          <w:rPr>
            <w:sz w:val="18"/>
            <w:szCs w:val="18"/>
            <w:lang w:val="en-US"/>
          </w:rPr>
          <w:t>o</w:t>
        </w:r>
        <w:r>
          <w:rPr>
            <w:sz w:val="18"/>
            <w:szCs w:val="18"/>
            <w:lang w:val="en-US"/>
          </w:rPr>
          <w:t>k</w:t>
        </w:r>
        <w:r>
          <w:rPr>
            <w:sz w:val="18"/>
            <w:szCs w:val="18"/>
            <w:lang w:val="en-US"/>
          </w:rPr>
          <w:t>ü</w:t>
        </w:r>
        <w:r>
          <w:rPr>
            <w:sz w:val="18"/>
            <w:szCs w:val="18"/>
            <w:lang w:val="en-US"/>
          </w:rPr>
          <w:t>m</w:t>
        </w:r>
        <w:r>
          <w:rPr>
            <w:sz w:val="18"/>
            <w:szCs w:val="18"/>
            <w:lang w:val="en-US"/>
          </w:rPr>
          <w:t>a</w:t>
        </w:r>
        <w:r>
          <w:rPr>
            <w:sz w:val="18"/>
            <w:szCs w:val="18"/>
            <w:lang w:val="en-US"/>
          </w:rPr>
          <w:t>n</w:t>
        </w:r>
        <w:r>
          <w:rPr>
            <w:sz w:val="18"/>
            <w:szCs w:val="18"/>
            <w:lang w:val="en-US"/>
          </w:rPr>
          <w:t>t</w:t>
        </w:r>
        <w:r>
          <w:rPr>
            <w:sz w:val="18"/>
            <w:szCs w:val="18"/>
            <w:lang w:val="en-US"/>
          </w:rPr>
          <w:t>a</w:t>
        </w:r>
        <w:r>
          <w:rPr>
            <w:sz w:val="18"/>
            <w:szCs w:val="18"/>
            <w:lang w:val="en-US"/>
          </w:rPr>
          <w:t>s</w:t>
        </w:r>
        <w:r>
          <w:rPr>
            <w:sz w:val="18"/>
            <w:szCs w:val="18"/>
            <w:lang w:val="en-US"/>
          </w:rPr>
          <w:t>y</w:t>
        </w:r>
        <w:r>
          <w:rPr>
            <w:sz w:val="18"/>
            <w:szCs w:val="18"/>
            <w:lang w:val="en-US"/>
          </w:rPr>
          <w:t>o</w:t>
        </w:r>
        <w:r>
          <w:rPr>
            <w:sz w:val="18"/>
            <w:szCs w:val="18"/>
            <w:lang w:val="en-US"/>
          </w:rPr>
          <w:t>n</w:t>
        </w:r>
        <w:r>
          <w:rPr>
            <w:sz w:val="18"/>
            <w:szCs w:val="18"/>
            <w:lang w:val="en-US"/>
          </w:rPr>
          <w:t xml:space="preserve"> </w:t>
        </w:r>
        <w:r>
          <w:rPr>
            <w:sz w:val="18"/>
            <w:szCs w:val="18"/>
            <w:lang w:val="en-US"/>
          </w:rPr>
          <w:t>i</w:t>
        </w:r>
        <w:r>
          <w:rPr>
            <w:sz w:val="18"/>
            <w:szCs w:val="18"/>
            <w:lang w:val="en-US"/>
          </w:rPr>
          <w:t>ç</w:t>
        </w:r>
        <w:r>
          <w:rPr>
            <w:sz w:val="18"/>
            <w:szCs w:val="18"/>
            <w:lang w:val="en-US"/>
          </w:rPr>
          <w:t>i</w:t>
        </w:r>
        <w:r>
          <w:rPr>
            <w:sz w:val="18"/>
            <w:szCs w:val="18"/>
            <w:lang w:val="en-US"/>
          </w:rPr>
          <w:t>n</w:t>
        </w:r>
        <w:r>
          <w:rPr>
            <w:sz w:val="18"/>
            <w:szCs w:val="18"/>
            <w:lang w:val="en-US"/>
          </w:rPr>
          <w:t xml:space="preserve"> </w:t>
        </w:r>
        <w:r>
          <w:rPr>
            <w:sz w:val="18"/>
            <w:szCs w:val="18"/>
            <w:lang w:val="en-US"/>
          </w:rPr>
          <w:t>ş</w:t>
        </w:r>
        <w:r>
          <w:rPr>
            <w:sz w:val="18"/>
            <w:szCs w:val="18"/>
            <w:lang w:val="en-US"/>
          </w:rPr>
          <w:t>a</w:t>
        </w:r>
        <w:r>
          <w:rPr>
            <w:sz w:val="18"/>
            <w:szCs w:val="18"/>
            <w:lang w:val="en-US"/>
          </w:rPr>
          <w:t>b</w:t>
        </w:r>
        <w:r>
          <w:rPr>
            <w:sz w:val="18"/>
            <w:szCs w:val="18"/>
            <w:lang w:val="en-US"/>
          </w:rPr>
          <w:t>l</w:t>
        </w:r>
        <w:r>
          <w:rPr>
            <w:sz w:val="18"/>
            <w:szCs w:val="18"/>
            <w:lang w:val="en-US"/>
          </w:rPr>
          <w:t>o</w:t>
        </w:r>
        <w:r>
          <w:rPr>
            <w:sz w:val="18"/>
            <w:szCs w:val="18"/>
            <w:lang w:val="en-US"/>
          </w:rPr>
          <w:t>n</w:t>
        </w:r>
      </w:ins>
      <w:ins w:id="58" w:author="SM-T870" w:date="2023-03-01T12:55:00Z">
        <w:r>
          <w:rPr>
            <w:sz w:val="18"/>
            <w:szCs w:val="18"/>
            <w:lang w:val="en-US"/>
          </w:rPr>
          <w:t xml:space="preserve"> </w:t>
        </w:r>
        <w:r>
          <w:rPr>
            <w:sz w:val="18"/>
            <w:szCs w:val="18"/>
            <w:lang w:val="en-US"/>
          </w:rPr>
          <w:t>f</w:t>
        </w:r>
        <w:r>
          <w:rPr>
            <w:sz w:val="18"/>
            <w:szCs w:val="18"/>
            <w:lang w:val="en-US"/>
          </w:rPr>
          <w:t>o</w:t>
        </w:r>
        <w:r>
          <w:rPr>
            <w:sz w:val="18"/>
            <w:szCs w:val="18"/>
            <w:lang w:val="en-US"/>
          </w:rPr>
          <w:t>r</w:t>
        </w:r>
        <w:r>
          <w:rPr>
            <w:sz w:val="18"/>
            <w:szCs w:val="18"/>
            <w:lang w:val="en-US"/>
          </w:rPr>
          <w:t>m</w:t>
        </w:r>
        <w:r>
          <w:rPr>
            <w:sz w:val="18"/>
            <w:szCs w:val="18"/>
            <w:lang w:val="en-US"/>
          </w:rPr>
          <w:t>u</w:t>
        </w:r>
        <w:r>
          <w:rPr>
            <w:sz w:val="18"/>
            <w:szCs w:val="18"/>
            <w:lang w:val="en-US"/>
          </w:rPr>
          <w:t>.</w:t>
        </w:r>
        <w:r>
          <w:rPr>
            <w:sz w:val="18"/>
            <w:szCs w:val="18"/>
            <w:lang w:val="en-US"/>
          </w:rPr>
          <w:t>.</w:t>
        </w:r>
        <w:r>
          <w:rPr>
            <w:sz w:val="18"/>
            <w:szCs w:val="18"/>
            <w:lang w:val="en-US"/>
          </w:rPr>
          <w:t>.</w:t>
        </w:r>
      </w:ins>
    </w:p>
    <w:p w14:paraId="22637A94" w14:textId="77777777" w:rsidR="00990044" w:rsidRDefault="00000000">
      <w:pPr>
        <w:pStyle w:val="Body"/>
        <w:numPr>
          <w:ilvl w:val="0"/>
          <w:numId w:val="46"/>
        </w:numPr>
        <w:jc w:val="both"/>
        <w:rPr>
          <w:ins w:id="59" w:author="SM-T870" w:date="2023-03-01T12:55:00Z"/>
          <w:sz w:val="18"/>
          <w:szCs w:val="18"/>
        </w:rPr>
      </w:pPr>
      <w:ins w:id="60" w:author="SM-T870" w:date="2023-03-01T12:55:00Z">
        <w:r w:rsidRPr="00C94053">
          <w:rPr>
            <w:sz w:val="18"/>
            <w:szCs w:val="18"/>
            <w:rPrChange w:id="61" w:author="Ofis365" w:date="2023-03-14T22:29:00Z">
              <w:rPr>
                <w:sz w:val="18"/>
                <w:szCs w:val="18"/>
                <w:lang w:val="en-US"/>
              </w:rPr>
            </w:rPrChange>
          </w:rPr>
          <w:t>T</w:t>
        </w:r>
        <w:r w:rsidRPr="00C94053">
          <w:rPr>
            <w:sz w:val="18"/>
            <w:szCs w:val="18"/>
            <w:rPrChange w:id="62" w:author="Ofis365" w:date="2023-03-14T22:29:00Z">
              <w:rPr>
                <w:sz w:val="18"/>
                <w:szCs w:val="18"/>
                <w:lang w:val="en-US"/>
              </w:rPr>
            </w:rPrChange>
          </w:rPr>
          <w:t>a</w:t>
        </w:r>
        <w:r w:rsidRPr="00C94053">
          <w:rPr>
            <w:sz w:val="18"/>
            <w:szCs w:val="18"/>
            <w:rPrChange w:id="63" w:author="Ofis365" w:date="2023-03-14T22:29:00Z">
              <w:rPr>
                <w:sz w:val="18"/>
                <w:szCs w:val="18"/>
                <w:lang w:val="en-US"/>
              </w:rPr>
            </w:rPrChange>
          </w:rPr>
          <w:t>h</w:t>
        </w:r>
        <w:r w:rsidRPr="00C94053">
          <w:rPr>
            <w:sz w:val="18"/>
            <w:szCs w:val="18"/>
            <w:rPrChange w:id="64" w:author="Ofis365" w:date="2023-03-14T22:29:00Z">
              <w:rPr>
                <w:sz w:val="18"/>
                <w:szCs w:val="18"/>
                <w:lang w:val="en-US"/>
              </w:rPr>
            </w:rPrChange>
          </w:rPr>
          <w:t>m</w:t>
        </w:r>
        <w:r w:rsidRPr="00C94053">
          <w:rPr>
            <w:sz w:val="18"/>
            <w:szCs w:val="18"/>
            <w:rPrChange w:id="65" w:author="Ofis365" w:date="2023-03-14T22:29:00Z">
              <w:rPr>
                <w:sz w:val="18"/>
                <w:szCs w:val="18"/>
                <w:lang w:val="en-US"/>
              </w:rPr>
            </w:rPrChange>
          </w:rPr>
          <w:t>i</w:t>
        </w:r>
        <w:r w:rsidRPr="00C94053">
          <w:rPr>
            <w:sz w:val="18"/>
            <w:szCs w:val="18"/>
            <w:rPrChange w:id="66" w:author="Ofis365" w:date="2023-03-14T22:29:00Z">
              <w:rPr>
                <w:sz w:val="18"/>
                <w:szCs w:val="18"/>
                <w:lang w:val="en-US"/>
              </w:rPr>
            </w:rPrChange>
          </w:rPr>
          <w:t>n</w:t>
        </w:r>
        <w:r w:rsidRPr="00C94053">
          <w:rPr>
            <w:sz w:val="18"/>
            <w:szCs w:val="18"/>
            <w:rPrChange w:id="67" w:author="Ofis365" w:date="2023-03-14T22:29:00Z">
              <w:rPr>
                <w:sz w:val="18"/>
                <w:szCs w:val="18"/>
                <w:lang w:val="en-US"/>
              </w:rPr>
            </w:rPrChange>
          </w:rPr>
          <w:t>i</w:t>
        </w:r>
        <w:r w:rsidRPr="00C94053">
          <w:rPr>
            <w:sz w:val="18"/>
            <w:szCs w:val="18"/>
            <w:rPrChange w:id="68" w:author="Ofis365" w:date="2023-03-14T22:29:00Z">
              <w:rPr>
                <w:sz w:val="18"/>
                <w:szCs w:val="18"/>
                <w:lang w:val="en-US"/>
              </w:rPr>
            </w:rPrChange>
          </w:rPr>
          <w:t xml:space="preserve"> </w:t>
        </w:r>
        <w:r w:rsidRPr="00C94053">
          <w:rPr>
            <w:sz w:val="18"/>
            <w:szCs w:val="18"/>
            <w:rPrChange w:id="69" w:author="Ofis365" w:date="2023-03-14T22:29:00Z">
              <w:rPr>
                <w:sz w:val="18"/>
                <w:szCs w:val="18"/>
                <w:lang w:val="en-US"/>
              </w:rPr>
            </w:rPrChange>
          </w:rPr>
          <w:t>h</w:t>
        </w:r>
        <w:r w:rsidRPr="00C94053">
          <w:rPr>
            <w:sz w:val="18"/>
            <w:szCs w:val="18"/>
            <w:rPrChange w:id="70" w:author="Ofis365" w:date="2023-03-14T22:29:00Z">
              <w:rPr>
                <w:sz w:val="18"/>
                <w:szCs w:val="18"/>
                <w:lang w:val="en-US"/>
              </w:rPr>
            </w:rPrChange>
          </w:rPr>
          <w:t>a</w:t>
        </w:r>
        <w:r w:rsidRPr="00C94053">
          <w:rPr>
            <w:sz w:val="18"/>
            <w:szCs w:val="18"/>
            <w:rPrChange w:id="71" w:author="Ofis365" w:date="2023-03-14T22:29:00Z">
              <w:rPr>
                <w:sz w:val="18"/>
                <w:szCs w:val="18"/>
                <w:lang w:val="en-US"/>
              </w:rPr>
            </w:rPrChange>
          </w:rPr>
          <w:t>t</w:t>
        </w:r>
        <w:r w:rsidRPr="00C94053">
          <w:rPr>
            <w:sz w:val="18"/>
            <w:szCs w:val="18"/>
            <w:rPrChange w:id="72" w:author="Ofis365" w:date="2023-03-14T22:29:00Z">
              <w:rPr>
                <w:sz w:val="18"/>
                <w:szCs w:val="18"/>
                <w:lang w:val="en-US"/>
              </w:rPr>
            </w:rPrChange>
          </w:rPr>
          <w:t>a</w:t>
        </w:r>
        <w:r w:rsidRPr="00C94053">
          <w:rPr>
            <w:sz w:val="18"/>
            <w:szCs w:val="18"/>
            <w:rPrChange w:id="73" w:author="Ofis365" w:date="2023-03-14T22:29:00Z">
              <w:rPr>
                <w:sz w:val="18"/>
                <w:szCs w:val="18"/>
                <w:lang w:val="en-US"/>
              </w:rPr>
            </w:rPrChange>
          </w:rPr>
          <w:t xml:space="preserve"> </w:t>
        </w:r>
        <w:proofErr w:type="gramStart"/>
        <w:r w:rsidRPr="00C94053">
          <w:rPr>
            <w:sz w:val="18"/>
            <w:szCs w:val="18"/>
            <w:rPrChange w:id="74" w:author="Ofis365" w:date="2023-03-14T22:29:00Z">
              <w:rPr>
                <w:sz w:val="18"/>
                <w:szCs w:val="18"/>
                <w:lang w:val="en-US"/>
              </w:rPr>
            </w:rPrChange>
          </w:rPr>
          <w:t>y</w:t>
        </w:r>
        <w:r w:rsidRPr="00C94053">
          <w:rPr>
            <w:sz w:val="18"/>
            <w:szCs w:val="18"/>
            <w:rPrChange w:id="75" w:author="Ofis365" w:date="2023-03-14T22:29:00Z">
              <w:rPr>
                <w:sz w:val="18"/>
                <w:szCs w:val="18"/>
                <w:lang w:val="en-US"/>
              </w:rPr>
            </w:rPrChange>
          </w:rPr>
          <w:t>a</w:t>
        </w:r>
        <w:r w:rsidRPr="00C94053">
          <w:rPr>
            <w:sz w:val="18"/>
            <w:szCs w:val="18"/>
            <w:rPrChange w:id="76" w:author="Ofis365" w:date="2023-03-14T22:29:00Z">
              <w:rPr>
                <w:sz w:val="18"/>
                <w:szCs w:val="18"/>
                <w:lang w:val="en-US"/>
              </w:rPr>
            </w:rPrChange>
          </w:rPr>
          <w:t>p</w:t>
        </w:r>
        <w:r w:rsidRPr="00C94053">
          <w:rPr>
            <w:sz w:val="18"/>
            <w:szCs w:val="18"/>
            <w:rPrChange w:id="77" w:author="Ofis365" w:date="2023-03-14T22:29:00Z">
              <w:rPr>
                <w:sz w:val="18"/>
                <w:szCs w:val="18"/>
                <w:lang w:val="en-US"/>
              </w:rPr>
            </w:rPrChange>
          </w:rPr>
          <w:t>m</w:t>
        </w:r>
        <w:r w:rsidRPr="00C94053">
          <w:rPr>
            <w:sz w:val="18"/>
            <w:szCs w:val="18"/>
            <w:rPrChange w:id="78" w:author="Ofis365" w:date="2023-03-14T22:29:00Z">
              <w:rPr>
                <w:sz w:val="18"/>
                <w:szCs w:val="18"/>
                <w:lang w:val="en-US"/>
              </w:rPr>
            </w:rPrChange>
          </w:rPr>
          <w:t>a</w:t>
        </w:r>
        <w:r w:rsidRPr="00C94053">
          <w:rPr>
            <w:sz w:val="18"/>
            <w:szCs w:val="18"/>
            <w:rPrChange w:id="79" w:author="Ofis365" w:date="2023-03-14T22:29:00Z">
              <w:rPr>
                <w:sz w:val="18"/>
                <w:szCs w:val="18"/>
                <w:lang w:val="en-US"/>
              </w:rPr>
            </w:rPrChange>
          </w:rPr>
          <w:t>.</w:t>
        </w:r>
        <w:r w:rsidRPr="00C94053">
          <w:rPr>
            <w:sz w:val="18"/>
            <w:szCs w:val="18"/>
            <w:rPrChange w:id="80" w:author="Ofis365" w:date="2023-03-14T22:29:00Z">
              <w:rPr>
                <w:sz w:val="18"/>
                <w:szCs w:val="18"/>
                <w:lang w:val="en-US"/>
              </w:rPr>
            </w:rPrChange>
          </w:rPr>
          <w:t>.</w:t>
        </w:r>
        <w:r w:rsidRPr="00C94053">
          <w:rPr>
            <w:sz w:val="18"/>
            <w:szCs w:val="18"/>
            <w:rPrChange w:id="81" w:author="Ofis365" w:date="2023-03-14T22:29:00Z">
              <w:rPr>
                <w:sz w:val="18"/>
                <w:szCs w:val="18"/>
                <w:lang w:val="en-US"/>
              </w:rPr>
            </w:rPrChange>
          </w:rPr>
          <w:t>.</w:t>
        </w:r>
        <w:r w:rsidRPr="00C94053">
          <w:rPr>
            <w:sz w:val="18"/>
            <w:szCs w:val="18"/>
            <w:rPrChange w:id="82" w:author="Ofis365" w:date="2023-03-14T22:29:00Z">
              <w:rPr>
                <w:sz w:val="18"/>
                <w:szCs w:val="18"/>
                <w:lang w:val="en-US"/>
              </w:rPr>
            </w:rPrChange>
          </w:rPr>
          <w:t>.</w:t>
        </w:r>
      </w:ins>
      <w:proofErr w:type="gramEnd"/>
      <w:ins w:id="83" w:author="SM-T870" w:date="2023-03-01T13:25:00Z">
        <w:r w:rsidRPr="00C94053">
          <w:rPr>
            <w:sz w:val="18"/>
            <w:szCs w:val="18"/>
            <w:rPrChange w:id="84" w:author="Ofis365" w:date="2023-03-14T22:29:00Z">
              <w:rPr>
                <w:sz w:val="18"/>
                <w:szCs w:val="18"/>
                <w:lang w:val="en-US"/>
              </w:rPr>
            </w:rPrChange>
          </w:rPr>
          <w:t xml:space="preserve"> </w:t>
        </w:r>
        <w:r w:rsidRPr="00C94053">
          <w:rPr>
            <w:sz w:val="18"/>
            <w:szCs w:val="18"/>
            <w:rPrChange w:id="85" w:author="Ofis365" w:date="2023-03-14T22:29:00Z">
              <w:rPr>
                <w:sz w:val="18"/>
                <w:szCs w:val="18"/>
                <w:lang w:val="en-US"/>
              </w:rPr>
            </w:rPrChange>
          </w:rPr>
          <w:t xml:space="preserve"> </w:t>
        </w:r>
        <w:r w:rsidRPr="00C94053">
          <w:rPr>
            <w:sz w:val="18"/>
            <w:szCs w:val="18"/>
            <w:rPrChange w:id="86" w:author="Ofis365" w:date="2023-03-14T22:29:00Z">
              <w:rPr>
                <w:sz w:val="18"/>
                <w:szCs w:val="18"/>
                <w:lang w:val="en-US"/>
              </w:rPr>
            </w:rPrChange>
          </w:rPr>
          <w:t xml:space="preserve"> </w:t>
        </w:r>
        <w:r w:rsidRPr="00C94053">
          <w:rPr>
            <w:sz w:val="18"/>
            <w:szCs w:val="18"/>
            <w:rPrChange w:id="87" w:author="Ofis365" w:date="2023-03-14T22:29:00Z">
              <w:rPr>
                <w:sz w:val="18"/>
                <w:szCs w:val="18"/>
                <w:lang w:val="en-US"/>
              </w:rPr>
            </w:rPrChange>
          </w:rPr>
          <w:t>(</w:t>
        </w:r>
        <w:proofErr w:type="gramStart"/>
        <w:r w:rsidRPr="00C94053">
          <w:rPr>
            <w:sz w:val="18"/>
            <w:szCs w:val="18"/>
            <w:rPrChange w:id="88" w:author="Ofis365" w:date="2023-03-14T22:29:00Z">
              <w:rPr>
                <w:sz w:val="18"/>
                <w:szCs w:val="18"/>
                <w:lang w:val="en-US"/>
              </w:rPr>
            </w:rPrChange>
          </w:rPr>
          <w:t>d</w:t>
        </w:r>
        <w:r w:rsidRPr="00C94053">
          <w:rPr>
            <w:sz w:val="18"/>
            <w:szCs w:val="18"/>
            <w:rPrChange w:id="89" w:author="Ofis365" w:date="2023-03-14T22:29:00Z">
              <w:rPr>
                <w:sz w:val="18"/>
                <w:szCs w:val="18"/>
                <w:lang w:val="en-US"/>
              </w:rPr>
            </w:rPrChange>
          </w:rPr>
          <w:t>o</w:t>
        </w:r>
        <w:r w:rsidRPr="00C94053">
          <w:rPr>
            <w:sz w:val="18"/>
            <w:szCs w:val="18"/>
            <w:rPrChange w:id="90" w:author="Ofis365" w:date="2023-03-14T22:29:00Z">
              <w:rPr>
                <w:sz w:val="18"/>
                <w:szCs w:val="18"/>
                <w:lang w:val="en-US"/>
              </w:rPr>
            </w:rPrChange>
          </w:rPr>
          <w:t>ğ</w:t>
        </w:r>
        <w:r w:rsidRPr="00C94053">
          <w:rPr>
            <w:sz w:val="18"/>
            <w:szCs w:val="18"/>
            <w:rPrChange w:id="91" w:author="Ofis365" w:date="2023-03-14T22:29:00Z">
              <w:rPr>
                <w:sz w:val="18"/>
                <w:szCs w:val="18"/>
                <w:lang w:val="en-US"/>
              </w:rPr>
            </w:rPrChange>
          </w:rPr>
          <w:t>r</w:t>
        </w:r>
        <w:r w:rsidRPr="00C94053">
          <w:rPr>
            <w:sz w:val="18"/>
            <w:szCs w:val="18"/>
            <w:rPrChange w:id="92" w:author="Ofis365" w:date="2023-03-14T22:29:00Z">
              <w:rPr>
                <w:sz w:val="18"/>
                <w:szCs w:val="18"/>
                <w:lang w:val="en-US"/>
              </w:rPr>
            </w:rPrChange>
          </w:rPr>
          <w:t>u</w:t>
        </w:r>
        <w:proofErr w:type="gramEnd"/>
        <w:r w:rsidRPr="00C94053">
          <w:rPr>
            <w:sz w:val="18"/>
            <w:szCs w:val="18"/>
            <w:rPrChange w:id="93" w:author="Ofis365" w:date="2023-03-14T22:29:00Z">
              <w:rPr>
                <w:sz w:val="18"/>
                <w:szCs w:val="18"/>
                <w:lang w:val="en-US"/>
              </w:rPr>
            </w:rPrChange>
          </w:rPr>
          <w:t xml:space="preserve"> </w:t>
        </w:r>
        <w:r w:rsidRPr="00C94053">
          <w:rPr>
            <w:sz w:val="18"/>
            <w:szCs w:val="18"/>
            <w:rPrChange w:id="94" w:author="Ofis365" w:date="2023-03-14T22:29:00Z">
              <w:rPr>
                <w:sz w:val="18"/>
                <w:szCs w:val="18"/>
                <w:lang w:val="en-US"/>
              </w:rPr>
            </w:rPrChange>
          </w:rPr>
          <w:t>c</w:t>
        </w:r>
        <w:r w:rsidRPr="00C94053">
          <w:rPr>
            <w:sz w:val="18"/>
            <w:szCs w:val="18"/>
            <w:rPrChange w:id="95" w:author="Ofis365" w:date="2023-03-14T22:29:00Z">
              <w:rPr>
                <w:sz w:val="18"/>
                <w:szCs w:val="18"/>
                <w:lang w:val="en-US"/>
              </w:rPr>
            </w:rPrChange>
          </w:rPr>
          <w:t>e</w:t>
        </w:r>
        <w:r w:rsidRPr="00C94053">
          <w:rPr>
            <w:sz w:val="18"/>
            <w:szCs w:val="18"/>
            <w:rPrChange w:id="96" w:author="Ofis365" w:date="2023-03-14T22:29:00Z">
              <w:rPr>
                <w:sz w:val="18"/>
                <w:szCs w:val="18"/>
                <w:lang w:val="en-US"/>
              </w:rPr>
            </w:rPrChange>
          </w:rPr>
          <w:t>vap</w:t>
        </w:r>
        <w:r w:rsidRPr="00C94053">
          <w:rPr>
            <w:sz w:val="18"/>
            <w:szCs w:val="18"/>
            <w:rPrChange w:id="97" w:author="Ofis365" w:date="2023-03-14T22:29:00Z">
              <w:rPr>
                <w:sz w:val="18"/>
                <w:szCs w:val="18"/>
                <w:lang w:val="en-US"/>
              </w:rPr>
            </w:rPrChange>
          </w:rPr>
          <w:t xml:space="preserve"> </w:t>
        </w:r>
        <w:r w:rsidRPr="00C94053">
          <w:rPr>
            <w:sz w:val="18"/>
            <w:szCs w:val="18"/>
            <w:rPrChange w:id="98" w:author="Ofis365" w:date="2023-03-14T22:29:00Z">
              <w:rPr>
                <w:sz w:val="18"/>
                <w:szCs w:val="18"/>
                <w:lang w:val="en-US"/>
              </w:rPr>
            </w:rPrChange>
          </w:rPr>
          <w:t>b</w:t>
        </w:r>
        <w:r w:rsidRPr="00C94053">
          <w:rPr>
            <w:sz w:val="18"/>
            <w:szCs w:val="18"/>
            <w:rPrChange w:id="99" w:author="Ofis365" w:date="2023-03-14T22:29:00Z">
              <w:rPr>
                <w:sz w:val="18"/>
                <w:szCs w:val="18"/>
                <w:lang w:val="en-US"/>
              </w:rPr>
            </w:rPrChange>
          </w:rPr>
          <w:t>u</w:t>
        </w:r>
        <w:r w:rsidRPr="00C94053">
          <w:rPr>
            <w:sz w:val="18"/>
            <w:szCs w:val="18"/>
            <w:rPrChange w:id="100" w:author="Ofis365" w:date="2023-03-14T22:29:00Z">
              <w:rPr>
                <w:sz w:val="18"/>
                <w:szCs w:val="18"/>
                <w:lang w:val="en-US"/>
              </w:rPr>
            </w:rPrChange>
          </w:rPr>
          <w:t xml:space="preserve"> </w:t>
        </w:r>
        <w:r w:rsidRPr="00C94053">
          <w:rPr>
            <w:sz w:val="18"/>
            <w:szCs w:val="18"/>
            <w:rPrChange w:id="101" w:author="Ofis365" w:date="2023-03-14T22:29:00Z">
              <w:rPr>
                <w:sz w:val="18"/>
                <w:szCs w:val="18"/>
                <w:lang w:val="en-US"/>
              </w:rPr>
            </w:rPrChange>
          </w:rPr>
          <w:t>O</w:t>
        </w:r>
        <w:r w:rsidRPr="00C94053">
          <w:rPr>
            <w:sz w:val="18"/>
            <w:szCs w:val="18"/>
            <w:rPrChange w:id="102" w:author="Ofis365" w:date="2023-03-14T22:29:00Z">
              <w:rPr>
                <w:sz w:val="18"/>
                <w:szCs w:val="18"/>
                <w:lang w:val="en-US"/>
              </w:rPr>
            </w:rPrChange>
          </w:rPr>
          <w:t>L</w:t>
        </w:r>
        <w:r w:rsidRPr="00C94053">
          <w:rPr>
            <w:sz w:val="18"/>
            <w:szCs w:val="18"/>
            <w:rPrChange w:id="103" w:author="Ofis365" w:date="2023-03-14T22:29:00Z">
              <w:rPr>
                <w:sz w:val="18"/>
                <w:szCs w:val="18"/>
                <w:lang w:val="en-US"/>
              </w:rPr>
            </w:rPrChange>
          </w:rPr>
          <w:t>A</w:t>
        </w:r>
        <w:r w:rsidRPr="00C94053">
          <w:rPr>
            <w:sz w:val="18"/>
            <w:szCs w:val="18"/>
            <w:rPrChange w:id="104" w:author="Ofis365" w:date="2023-03-14T22:29:00Z">
              <w:rPr>
                <w:sz w:val="18"/>
                <w:szCs w:val="18"/>
                <w:lang w:val="en-US"/>
              </w:rPr>
            </w:rPrChange>
          </w:rPr>
          <w:t>B</w:t>
        </w:r>
        <w:r w:rsidRPr="00C94053">
          <w:rPr>
            <w:sz w:val="18"/>
            <w:szCs w:val="18"/>
            <w:rPrChange w:id="105" w:author="Ofis365" w:date="2023-03-14T22:29:00Z">
              <w:rPr>
                <w:sz w:val="18"/>
                <w:szCs w:val="18"/>
                <w:lang w:val="en-US"/>
              </w:rPr>
            </w:rPrChange>
          </w:rPr>
          <w:t>İ</w:t>
        </w:r>
        <w:r w:rsidRPr="00C94053">
          <w:rPr>
            <w:sz w:val="18"/>
            <w:szCs w:val="18"/>
            <w:rPrChange w:id="106" w:author="Ofis365" w:date="2023-03-14T22:29:00Z">
              <w:rPr>
                <w:sz w:val="18"/>
                <w:szCs w:val="18"/>
                <w:lang w:val="en-US"/>
              </w:rPr>
            </w:rPrChange>
          </w:rPr>
          <w:t>L</w:t>
        </w:r>
        <w:r w:rsidRPr="00C94053">
          <w:rPr>
            <w:sz w:val="18"/>
            <w:szCs w:val="18"/>
            <w:rPrChange w:id="107" w:author="Ofis365" w:date="2023-03-14T22:29:00Z">
              <w:rPr>
                <w:sz w:val="18"/>
                <w:szCs w:val="18"/>
                <w:lang w:val="en-US"/>
              </w:rPr>
            </w:rPrChange>
          </w:rPr>
          <w:t>İ</w:t>
        </w:r>
        <w:r w:rsidRPr="00C94053">
          <w:rPr>
            <w:sz w:val="18"/>
            <w:szCs w:val="18"/>
            <w:rPrChange w:id="108" w:author="Ofis365" w:date="2023-03-14T22:29:00Z">
              <w:rPr>
                <w:sz w:val="18"/>
                <w:szCs w:val="18"/>
                <w:lang w:val="en-US"/>
              </w:rPr>
            </w:rPrChange>
          </w:rPr>
          <w:t>R</w:t>
        </w:r>
        <w:r w:rsidRPr="00C94053">
          <w:rPr>
            <w:sz w:val="18"/>
            <w:szCs w:val="18"/>
            <w:rPrChange w:id="109" w:author="Ofis365" w:date="2023-03-14T22:29:00Z">
              <w:rPr>
                <w:sz w:val="18"/>
                <w:szCs w:val="18"/>
                <w:lang w:val="en-US"/>
              </w:rPr>
            </w:rPrChange>
          </w:rPr>
          <w:t>,</w:t>
        </w:r>
        <w:r w:rsidRPr="00C94053">
          <w:rPr>
            <w:sz w:val="18"/>
            <w:szCs w:val="18"/>
            <w:rPrChange w:id="110" w:author="Ofis365" w:date="2023-03-14T22:29:00Z">
              <w:rPr>
                <w:sz w:val="18"/>
                <w:szCs w:val="18"/>
                <w:lang w:val="en-US"/>
              </w:rPr>
            </w:rPrChange>
          </w:rPr>
          <w:t xml:space="preserve"> </w:t>
        </w:r>
        <w:proofErr w:type="spellStart"/>
        <w:r w:rsidRPr="00C94053">
          <w:rPr>
            <w:sz w:val="18"/>
            <w:szCs w:val="18"/>
            <w:rPrChange w:id="111" w:author="Ofis365" w:date="2023-03-14T22:29:00Z">
              <w:rPr>
                <w:sz w:val="18"/>
                <w:szCs w:val="18"/>
                <w:lang w:val="en-US"/>
              </w:rPr>
            </w:rPrChange>
          </w:rPr>
          <w:t>a</w:t>
        </w:r>
        <w:r w:rsidRPr="00C94053">
          <w:rPr>
            <w:sz w:val="18"/>
            <w:szCs w:val="18"/>
            <w:rPrChange w:id="112" w:author="Ofis365" w:date="2023-03-14T22:29:00Z">
              <w:rPr>
                <w:sz w:val="18"/>
                <w:szCs w:val="18"/>
                <w:lang w:val="en-US"/>
              </w:rPr>
            </w:rPrChange>
          </w:rPr>
          <w:t>r</w:t>
        </w:r>
        <w:r w:rsidRPr="00C94053">
          <w:rPr>
            <w:sz w:val="18"/>
            <w:szCs w:val="18"/>
            <w:rPrChange w:id="113" w:author="Ofis365" w:date="2023-03-14T22:29:00Z">
              <w:rPr>
                <w:sz w:val="18"/>
                <w:szCs w:val="18"/>
                <w:lang w:val="en-US"/>
              </w:rPr>
            </w:rPrChange>
          </w:rPr>
          <w:t>a</w:t>
        </w:r>
        <w:r w:rsidRPr="00C94053">
          <w:rPr>
            <w:sz w:val="18"/>
            <w:szCs w:val="18"/>
            <w:rPrChange w:id="114" w:author="Ofis365" w:date="2023-03-14T22:29:00Z">
              <w:rPr>
                <w:sz w:val="18"/>
                <w:szCs w:val="18"/>
                <w:lang w:val="en-US"/>
              </w:rPr>
            </w:rPrChange>
          </w:rPr>
          <w:t>ş</w:t>
        </w:r>
        <w:r w:rsidRPr="00C94053">
          <w:rPr>
            <w:sz w:val="18"/>
            <w:szCs w:val="18"/>
            <w:rPrChange w:id="115" w:author="Ofis365" w:date="2023-03-14T22:29:00Z">
              <w:rPr>
                <w:sz w:val="18"/>
                <w:szCs w:val="18"/>
                <w:lang w:val="en-US"/>
              </w:rPr>
            </w:rPrChange>
          </w:rPr>
          <w:t>t</w:t>
        </w:r>
        <w:r w:rsidRPr="00C94053">
          <w:rPr>
            <w:sz w:val="18"/>
            <w:szCs w:val="18"/>
            <w:rPrChange w:id="116" w:author="Ofis365" w:date="2023-03-14T22:29:00Z">
              <w:rPr>
                <w:sz w:val="18"/>
                <w:szCs w:val="18"/>
                <w:lang w:val="en-US"/>
              </w:rPr>
            </w:rPrChange>
          </w:rPr>
          <w:t>ı</w:t>
        </w:r>
        <w:r w:rsidRPr="00C94053">
          <w:rPr>
            <w:sz w:val="18"/>
            <w:szCs w:val="18"/>
            <w:rPrChange w:id="117" w:author="Ofis365" w:date="2023-03-14T22:29:00Z">
              <w:rPr>
                <w:sz w:val="18"/>
                <w:szCs w:val="18"/>
                <w:lang w:val="en-US"/>
              </w:rPr>
            </w:rPrChange>
          </w:rPr>
          <w:t>r</w:t>
        </w:r>
        <w:r w:rsidRPr="00C94053">
          <w:rPr>
            <w:sz w:val="18"/>
            <w:szCs w:val="18"/>
            <w:rPrChange w:id="118" w:author="Ofis365" w:date="2023-03-14T22:29:00Z">
              <w:rPr>
                <w:sz w:val="18"/>
                <w:szCs w:val="18"/>
                <w:lang w:val="en-US"/>
              </w:rPr>
            </w:rPrChange>
          </w:rPr>
          <w:t>ı</w:t>
        </w:r>
        <w:r w:rsidRPr="00C94053">
          <w:rPr>
            <w:sz w:val="18"/>
            <w:szCs w:val="18"/>
            <w:rPrChange w:id="119" w:author="Ofis365" w:date="2023-03-14T22:29:00Z">
              <w:rPr>
                <w:sz w:val="18"/>
                <w:szCs w:val="18"/>
                <w:lang w:val="en-US"/>
              </w:rPr>
            </w:rPrChange>
          </w:rPr>
          <w:t>l</w:t>
        </w:r>
        <w:r w:rsidRPr="00C94053">
          <w:rPr>
            <w:sz w:val="18"/>
            <w:szCs w:val="18"/>
            <w:rPrChange w:id="120" w:author="Ofis365" w:date="2023-03-14T22:29:00Z">
              <w:rPr>
                <w:sz w:val="18"/>
                <w:szCs w:val="18"/>
                <w:lang w:val="en-US"/>
              </w:rPr>
            </w:rPrChange>
          </w:rPr>
          <w:t>m</w:t>
        </w:r>
      </w:ins>
      <w:ins w:id="121" w:author="SM-T870" w:date="2023-03-01T13:26:00Z">
        <w:r w:rsidRPr="00C94053">
          <w:rPr>
            <w:sz w:val="18"/>
            <w:szCs w:val="18"/>
            <w:rPrChange w:id="122" w:author="Ofis365" w:date="2023-03-14T22:29:00Z">
              <w:rPr>
                <w:sz w:val="18"/>
                <w:szCs w:val="18"/>
                <w:lang w:val="en-US"/>
              </w:rPr>
            </w:rPrChange>
          </w:rPr>
          <w:t>a</w:t>
        </w:r>
      </w:ins>
      <w:ins w:id="123" w:author="SM-T870" w:date="2023-03-01T13:35:00Z">
        <w:r w:rsidRPr="00C94053">
          <w:rPr>
            <w:sz w:val="18"/>
            <w:szCs w:val="18"/>
            <w:rPrChange w:id="124" w:author="Ofis365" w:date="2023-03-14T22:29:00Z">
              <w:rPr>
                <w:sz w:val="18"/>
                <w:szCs w:val="18"/>
                <w:lang w:val="en-US"/>
              </w:rPr>
            </w:rPrChange>
          </w:rPr>
          <w:t>ı</w:t>
        </w:r>
      </w:ins>
      <w:ins w:id="125" w:author="SM-T870" w:date="2023-03-01T13:26:00Z">
        <w:r w:rsidRPr="00C94053">
          <w:rPr>
            <w:sz w:val="18"/>
            <w:szCs w:val="18"/>
            <w:rPrChange w:id="126" w:author="Ofis365" w:date="2023-03-14T22:29:00Z">
              <w:rPr>
                <w:sz w:val="18"/>
                <w:szCs w:val="18"/>
                <w:lang w:val="en-US"/>
              </w:rPr>
            </w:rPrChange>
          </w:rPr>
          <w:t>l</w:t>
        </w:r>
      </w:ins>
      <w:proofErr w:type="spellEnd"/>
      <w:ins w:id="127" w:author="SM-T870" w:date="2023-03-01T13:35:00Z">
        <w:r w:rsidRPr="00C94053">
          <w:rPr>
            <w:sz w:val="18"/>
            <w:szCs w:val="18"/>
            <w:rPrChange w:id="128" w:author="Ofis365" w:date="2023-03-14T22:29:00Z">
              <w:rPr>
                <w:sz w:val="18"/>
                <w:szCs w:val="18"/>
                <w:lang w:val="en-US"/>
              </w:rPr>
            </w:rPrChange>
          </w:rPr>
          <w:t>,</w:t>
        </w:r>
        <w:r w:rsidRPr="00C94053">
          <w:rPr>
            <w:sz w:val="18"/>
            <w:szCs w:val="18"/>
            <w:rPrChange w:id="129" w:author="Ofis365" w:date="2023-03-14T22:29:00Z">
              <w:rPr>
                <w:sz w:val="18"/>
                <w:szCs w:val="18"/>
                <w:lang w:val="en-US"/>
              </w:rPr>
            </w:rPrChange>
          </w:rPr>
          <w:t xml:space="preserve"> </w:t>
        </w:r>
        <w:proofErr w:type="spellStart"/>
        <w:r w:rsidRPr="00C94053">
          <w:rPr>
            <w:sz w:val="18"/>
            <w:szCs w:val="18"/>
            <w:rPrChange w:id="130" w:author="Ofis365" w:date="2023-03-14T22:29:00Z">
              <w:rPr>
                <w:sz w:val="18"/>
                <w:szCs w:val="18"/>
                <w:lang w:val="en-US"/>
              </w:rPr>
            </w:rPrChange>
          </w:rPr>
          <w:t>s</w:t>
        </w:r>
        <w:r w:rsidRPr="00C94053">
          <w:rPr>
            <w:sz w:val="18"/>
            <w:szCs w:val="18"/>
            <w:rPrChange w:id="131" w:author="Ofis365" w:date="2023-03-14T22:29:00Z">
              <w:rPr>
                <w:sz w:val="18"/>
                <w:szCs w:val="18"/>
                <w:lang w:val="en-US"/>
              </w:rPr>
            </w:rPrChange>
          </w:rPr>
          <w:t>f</w:t>
        </w:r>
        <w:proofErr w:type="spellEnd"/>
        <w:r w:rsidRPr="00C94053">
          <w:rPr>
            <w:sz w:val="18"/>
            <w:szCs w:val="18"/>
            <w:rPrChange w:id="132" w:author="Ofis365" w:date="2023-03-14T22:29:00Z">
              <w:rPr>
                <w:sz w:val="18"/>
                <w:szCs w:val="18"/>
                <w:lang w:val="en-US"/>
              </w:rPr>
            </w:rPrChange>
          </w:rPr>
          <w:t xml:space="preserve"> </w:t>
        </w:r>
        <w:r w:rsidRPr="00C94053">
          <w:rPr>
            <w:sz w:val="18"/>
            <w:szCs w:val="18"/>
            <w:rPrChange w:id="133" w:author="Ofis365" w:date="2023-03-14T22:29:00Z">
              <w:rPr>
                <w:sz w:val="18"/>
                <w:szCs w:val="18"/>
                <w:lang w:val="en-US"/>
              </w:rPr>
            </w:rPrChange>
          </w:rPr>
          <w:t>6</w:t>
        </w:r>
        <w:r w:rsidRPr="00C94053">
          <w:rPr>
            <w:sz w:val="18"/>
            <w:szCs w:val="18"/>
            <w:rPrChange w:id="134" w:author="Ofis365" w:date="2023-03-14T22:29:00Z">
              <w:rPr>
                <w:sz w:val="18"/>
                <w:szCs w:val="18"/>
                <w:lang w:val="en-US"/>
              </w:rPr>
            </w:rPrChange>
          </w:rPr>
          <w:t>1</w:t>
        </w:r>
        <w:r w:rsidRPr="00C94053">
          <w:rPr>
            <w:sz w:val="18"/>
            <w:szCs w:val="18"/>
            <w:rPrChange w:id="135" w:author="Ofis365" w:date="2023-03-14T22:29:00Z">
              <w:rPr>
                <w:sz w:val="18"/>
                <w:szCs w:val="18"/>
                <w:lang w:val="en-US"/>
              </w:rPr>
            </w:rPrChange>
          </w:rPr>
          <w:t>,</w:t>
        </w:r>
        <w:r w:rsidRPr="00C94053">
          <w:rPr>
            <w:sz w:val="18"/>
            <w:szCs w:val="18"/>
            <w:rPrChange w:id="136" w:author="Ofis365" w:date="2023-03-14T22:29:00Z">
              <w:rPr>
                <w:sz w:val="18"/>
                <w:szCs w:val="18"/>
                <w:lang w:val="en-US"/>
              </w:rPr>
            </w:rPrChange>
          </w:rPr>
          <w:t xml:space="preserve"> </w:t>
        </w:r>
        <w:r w:rsidRPr="00C94053">
          <w:rPr>
            <w:sz w:val="18"/>
            <w:szCs w:val="18"/>
            <w:rPrChange w:id="137" w:author="Ofis365" w:date="2023-03-14T22:29:00Z">
              <w:rPr>
                <w:sz w:val="18"/>
                <w:szCs w:val="18"/>
                <w:lang w:val="en-US"/>
              </w:rPr>
            </w:rPrChange>
          </w:rPr>
          <w:t>2</w:t>
        </w:r>
        <w:r w:rsidRPr="00C94053">
          <w:rPr>
            <w:sz w:val="18"/>
            <w:szCs w:val="18"/>
            <w:rPrChange w:id="138" w:author="Ofis365" w:date="2023-03-14T22:29:00Z">
              <w:rPr>
                <w:sz w:val="18"/>
                <w:szCs w:val="18"/>
                <w:lang w:val="en-US"/>
              </w:rPr>
            </w:rPrChange>
          </w:rPr>
          <w:t xml:space="preserve"> </w:t>
        </w:r>
        <w:r w:rsidRPr="00C94053">
          <w:rPr>
            <w:sz w:val="18"/>
            <w:szCs w:val="18"/>
            <w:rPrChange w:id="139" w:author="Ofis365" w:date="2023-03-14T22:29:00Z">
              <w:rPr>
                <w:sz w:val="18"/>
                <w:szCs w:val="18"/>
                <w:lang w:val="en-US"/>
              </w:rPr>
            </w:rPrChange>
          </w:rPr>
          <w:t>m</w:t>
        </w:r>
        <w:r w:rsidRPr="00C94053">
          <w:rPr>
            <w:sz w:val="18"/>
            <w:szCs w:val="18"/>
            <w:rPrChange w:id="140" w:author="Ofis365" w:date="2023-03-14T22:29:00Z">
              <w:rPr>
                <w:sz w:val="18"/>
                <w:szCs w:val="18"/>
                <w:lang w:val="en-US"/>
              </w:rPr>
            </w:rPrChange>
          </w:rPr>
          <w:t>a</w:t>
        </w:r>
        <w:r w:rsidRPr="00C94053">
          <w:rPr>
            <w:sz w:val="18"/>
            <w:szCs w:val="18"/>
            <w:rPrChange w:id="141" w:author="Ofis365" w:date="2023-03-14T22:29:00Z">
              <w:rPr>
                <w:sz w:val="18"/>
                <w:szCs w:val="18"/>
                <w:lang w:val="en-US"/>
              </w:rPr>
            </w:rPrChange>
          </w:rPr>
          <w:t>d</w:t>
        </w:r>
        <w:r w:rsidRPr="00C94053">
          <w:rPr>
            <w:sz w:val="18"/>
            <w:szCs w:val="18"/>
            <w:rPrChange w:id="142" w:author="Ofis365" w:date="2023-03-14T22:29:00Z">
              <w:rPr>
                <w:sz w:val="18"/>
                <w:szCs w:val="18"/>
                <w:lang w:val="en-US"/>
              </w:rPr>
            </w:rPrChange>
          </w:rPr>
          <w:t>d</w:t>
        </w:r>
        <w:r w:rsidRPr="00C94053">
          <w:rPr>
            <w:sz w:val="18"/>
            <w:szCs w:val="18"/>
            <w:rPrChange w:id="143" w:author="Ofis365" w:date="2023-03-14T22:29:00Z">
              <w:rPr>
                <w:sz w:val="18"/>
                <w:szCs w:val="18"/>
                <w:lang w:val="en-US"/>
              </w:rPr>
            </w:rPrChange>
          </w:rPr>
          <w:t>e</w:t>
        </w:r>
      </w:ins>
      <w:ins w:id="144" w:author="SM-T870" w:date="2023-03-01T13:25:00Z">
        <w:r w:rsidRPr="00C94053">
          <w:rPr>
            <w:sz w:val="18"/>
            <w:szCs w:val="18"/>
            <w:rPrChange w:id="145" w:author="Ofis365" w:date="2023-03-14T22:29:00Z">
              <w:rPr>
                <w:sz w:val="18"/>
                <w:szCs w:val="18"/>
                <w:lang w:val="en-US"/>
              </w:rPr>
            </w:rPrChange>
          </w:rPr>
          <w:t>)</w:t>
        </w:r>
      </w:ins>
    </w:p>
    <w:p w14:paraId="5D624440" w14:textId="77777777" w:rsidR="00990044" w:rsidRDefault="00000000">
      <w:pPr>
        <w:pStyle w:val="Body"/>
        <w:numPr>
          <w:ilvl w:val="0"/>
          <w:numId w:val="46"/>
        </w:numPr>
        <w:jc w:val="both"/>
        <w:rPr>
          <w:ins w:id="146" w:author="SM-T870" w:date="2023-03-01T13:09:00Z"/>
          <w:sz w:val="18"/>
          <w:szCs w:val="18"/>
        </w:rPr>
      </w:pPr>
      <w:ins w:id="147" w:author="SM-T870" w:date="2023-03-01T12:55:00Z">
        <w:r>
          <w:rPr>
            <w:sz w:val="18"/>
            <w:szCs w:val="18"/>
            <w:lang w:val="en-US"/>
          </w:rPr>
          <w:t>T</w:t>
        </w:r>
        <w:r>
          <w:rPr>
            <w:sz w:val="18"/>
            <w:szCs w:val="18"/>
            <w:lang w:val="en-US"/>
          </w:rPr>
          <w:t>e</w:t>
        </w:r>
        <w:r>
          <w:rPr>
            <w:sz w:val="18"/>
            <w:szCs w:val="18"/>
            <w:lang w:val="en-US"/>
          </w:rPr>
          <w:t>s</w:t>
        </w:r>
        <w:r>
          <w:rPr>
            <w:sz w:val="18"/>
            <w:szCs w:val="18"/>
            <w:lang w:val="en-US"/>
          </w:rPr>
          <w:t>t</w:t>
        </w:r>
        <w:r>
          <w:rPr>
            <w:sz w:val="18"/>
            <w:szCs w:val="18"/>
            <w:lang w:val="en-US"/>
          </w:rPr>
          <w:t xml:space="preserve"> </w:t>
        </w:r>
        <w:r>
          <w:rPr>
            <w:sz w:val="18"/>
            <w:szCs w:val="18"/>
            <w:lang w:val="en-US"/>
          </w:rPr>
          <w:t>y</w:t>
        </w:r>
        <w:r>
          <w:rPr>
            <w:sz w:val="18"/>
            <w:szCs w:val="18"/>
            <w:lang w:val="en-US"/>
          </w:rPr>
          <w:t>a</w:t>
        </w:r>
        <w:r>
          <w:rPr>
            <w:sz w:val="18"/>
            <w:szCs w:val="18"/>
            <w:lang w:val="en-US"/>
          </w:rPr>
          <w:t>k</w:t>
        </w:r>
        <w:r>
          <w:rPr>
            <w:sz w:val="18"/>
            <w:szCs w:val="18"/>
            <w:lang w:val="en-US"/>
          </w:rPr>
          <w:t>l</w:t>
        </w:r>
        <w:r>
          <w:rPr>
            <w:sz w:val="18"/>
            <w:szCs w:val="18"/>
            <w:lang w:val="en-US"/>
          </w:rPr>
          <w:t>a</w:t>
        </w:r>
        <w:r>
          <w:rPr>
            <w:sz w:val="18"/>
            <w:szCs w:val="18"/>
            <w:lang w:val="en-US"/>
          </w:rPr>
          <w:t>ş</w:t>
        </w:r>
        <w:r>
          <w:rPr>
            <w:sz w:val="18"/>
            <w:szCs w:val="18"/>
            <w:lang w:val="en-US"/>
          </w:rPr>
          <w:t>ı</w:t>
        </w:r>
        <w:r>
          <w:rPr>
            <w:sz w:val="18"/>
            <w:szCs w:val="18"/>
            <w:lang w:val="en-US"/>
          </w:rPr>
          <w:t>m</w:t>
        </w:r>
        <w:r>
          <w:rPr>
            <w:sz w:val="18"/>
            <w:szCs w:val="18"/>
            <w:lang w:val="en-US"/>
          </w:rPr>
          <w:t>ı</w:t>
        </w:r>
      </w:ins>
      <w:ins w:id="148" w:author="SM-T870" w:date="2023-03-01T12:56:00Z">
        <w:r>
          <w:rPr>
            <w:sz w:val="18"/>
            <w:szCs w:val="18"/>
            <w:lang w:val="en-US"/>
          </w:rPr>
          <w:t>.</w:t>
        </w:r>
        <w:r>
          <w:rPr>
            <w:sz w:val="18"/>
            <w:szCs w:val="18"/>
            <w:lang w:val="en-US"/>
          </w:rPr>
          <w:t>.</w:t>
        </w:r>
        <w:r>
          <w:rPr>
            <w:sz w:val="18"/>
            <w:szCs w:val="18"/>
            <w:lang w:val="en-US"/>
          </w:rPr>
          <w:t>.</w:t>
        </w:r>
      </w:ins>
    </w:p>
    <w:p w14:paraId="1DE125D7" w14:textId="77777777" w:rsidR="00990044" w:rsidRDefault="00990044">
      <w:pPr>
        <w:pStyle w:val="Body"/>
        <w:jc w:val="both"/>
        <w:rPr>
          <w:ins w:id="149" w:author="SM-T870" w:date="2023-03-01T13:12:00Z"/>
          <w:sz w:val="18"/>
          <w:szCs w:val="18"/>
        </w:rPr>
      </w:pPr>
    </w:p>
    <w:p w14:paraId="617573BB" w14:textId="77777777" w:rsidR="00990044" w:rsidRDefault="00990044">
      <w:pPr>
        <w:pStyle w:val="Body"/>
        <w:jc w:val="both"/>
        <w:rPr>
          <w:ins w:id="150" w:author="SM-T870" w:date="2023-03-01T13:12:00Z"/>
          <w:sz w:val="18"/>
          <w:szCs w:val="18"/>
        </w:rPr>
      </w:pPr>
    </w:p>
    <w:p w14:paraId="71E5C9D6" w14:textId="77777777" w:rsidR="00990044" w:rsidRDefault="00990044">
      <w:pPr>
        <w:pStyle w:val="Body"/>
        <w:jc w:val="both"/>
        <w:rPr>
          <w:ins w:id="151" w:author="SM-T870" w:date="2023-03-01T13:09:00Z"/>
          <w:sz w:val="18"/>
          <w:szCs w:val="18"/>
        </w:rPr>
      </w:pPr>
    </w:p>
    <w:p w14:paraId="177D0F14" w14:textId="77777777" w:rsidR="00990044" w:rsidRDefault="00000000">
      <w:pPr>
        <w:pStyle w:val="Body"/>
        <w:numPr>
          <w:ilvl w:val="0"/>
          <w:numId w:val="44"/>
        </w:numPr>
        <w:jc w:val="both"/>
        <w:rPr>
          <w:ins w:id="152" w:author="SM-T870" w:date="2023-03-01T13:10:00Z"/>
          <w:sz w:val="18"/>
          <w:szCs w:val="18"/>
          <w:lang w:val="en-US"/>
        </w:rPr>
      </w:pPr>
      <w:ins w:id="153" w:author="SM-T870" w:date="2023-03-01T13:09:00Z">
        <w:r>
          <w:rPr>
            <w:sz w:val="18"/>
            <w:szCs w:val="18"/>
            <w:lang w:val="en-US"/>
          </w:rPr>
          <w:t>Hangisi</w:t>
        </w:r>
        <w:r>
          <w:rPr>
            <w:sz w:val="18"/>
            <w:szCs w:val="18"/>
            <w:lang w:val="en-US"/>
          </w:rPr>
          <w:t xml:space="preserve"> gözeti</w:t>
        </w:r>
      </w:ins>
      <w:ins w:id="154" w:author="SM-T870" w:date="2023-03-01T13:14:00Z">
        <w:r>
          <w:rPr>
            <w:sz w:val="18"/>
            <w:szCs w:val="18"/>
            <w:lang w:val="en-US"/>
          </w:rPr>
          <w:t>m</w:t>
        </w:r>
      </w:ins>
      <w:ins w:id="155" w:author="SM-T870" w:date="2023-03-01T13:09:00Z">
        <w:r>
          <w:rPr>
            <w:sz w:val="18"/>
            <w:szCs w:val="18"/>
            <w:lang w:val="en-US"/>
          </w:rPr>
          <w:t xml:space="preserve"> kontrol</w:t>
        </w:r>
        <w:r>
          <w:rPr>
            <w:sz w:val="18"/>
            <w:szCs w:val="18"/>
            <w:lang w:val="en-US"/>
          </w:rPr>
          <w:t xml:space="preserve"> </w:t>
        </w:r>
        <w:proofErr w:type="gramStart"/>
        <w:r>
          <w:rPr>
            <w:sz w:val="18"/>
            <w:szCs w:val="18"/>
            <w:lang w:val="en-US"/>
          </w:rPr>
          <w:t>aktivitesidir</w:t>
        </w:r>
        <w:r>
          <w:rPr>
            <w:sz w:val="18"/>
            <w:szCs w:val="18"/>
            <w:lang w:val="en-US"/>
          </w:rPr>
          <w:t xml:space="preserve"> </w:t>
        </w:r>
      </w:ins>
      <w:ins w:id="156" w:author="SM-T870" w:date="2023-03-01T13:28:00Z">
        <w:r>
          <w:rPr>
            <w:sz w:val="18"/>
            <w:szCs w:val="18"/>
            <w:lang w:val="en-US"/>
          </w:rPr>
          <w:t>?</w:t>
        </w:r>
      </w:ins>
      <w:proofErr w:type="gramEnd"/>
    </w:p>
    <w:p w14:paraId="33B84151" w14:textId="77777777" w:rsidR="00990044" w:rsidRDefault="00000000" w:rsidP="00990044">
      <w:pPr>
        <w:pStyle w:val="Body"/>
        <w:numPr>
          <w:ilvl w:val="0"/>
          <w:numId w:val="48"/>
        </w:numPr>
        <w:ind w:left="0" w:firstLine="0"/>
        <w:jc w:val="both"/>
        <w:rPr>
          <w:ins w:id="157" w:author="SM-T870" w:date="2023-03-01T13:10:00Z"/>
          <w:sz w:val="18"/>
          <w:szCs w:val="18"/>
          <w:lang w:val="en-US"/>
        </w:rPr>
        <w:pPrChange w:id="158" w:author="SM-T870" w:date="2023-03-01T13:18:00Z">
          <w:pPr>
            <w:pStyle w:val="Body"/>
            <w:jc w:val="both"/>
          </w:pPr>
        </w:pPrChange>
      </w:pPr>
      <w:ins w:id="159" w:author="SM-T870" w:date="2023-03-01T13:18:00Z">
        <w:r>
          <w:rPr>
            <w:sz w:val="18"/>
            <w:szCs w:val="18"/>
            <w:lang w:val="en-US"/>
          </w:rPr>
          <w:t>A</w:t>
        </w:r>
        <w:r>
          <w:rPr>
            <w:sz w:val="18"/>
            <w:szCs w:val="18"/>
            <w:lang w:val="en-US"/>
          </w:rPr>
          <w:t>.</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ins>
      <w:ins w:id="160" w:author="SM-T870" w:date="2023-03-01T13:09:00Z">
        <w:r>
          <w:rPr>
            <w:sz w:val="18"/>
            <w:szCs w:val="18"/>
            <w:lang w:val="en-US"/>
          </w:rPr>
          <w:t>giriş</w:t>
        </w:r>
        <w:r>
          <w:rPr>
            <w:sz w:val="18"/>
            <w:szCs w:val="18"/>
            <w:lang w:val="en-US"/>
          </w:rPr>
          <w:t xml:space="preserve"> çıkış</w:t>
        </w:r>
      </w:ins>
      <w:ins w:id="161" w:author="SM-T870" w:date="2023-03-01T13:14:00Z">
        <w:r>
          <w:rPr>
            <w:sz w:val="18"/>
            <w:szCs w:val="18"/>
            <w:lang w:val="en-US"/>
          </w:rPr>
          <w:t xml:space="preserve"> </w:t>
        </w:r>
        <w:r>
          <w:rPr>
            <w:sz w:val="18"/>
            <w:szCs w:val="18"/>
            <w:lang w:val="en-US"/>
          </w:rPr>
          <w:t>k</w:t>
        </w:r>
        <w:r>
          <w:rPr>
            <w:sz w:val="18"/>
            <w:szCs w:val="18"/>
            <w:lang w:val="en-US"/>
          </w:rPr>
          <w:t>r</w:t>
        </w:r>
        <w:r>
          <w:rPr>
            <w:sz w:val="18"/>
            <w:szCs w:val="18"/>
            <w:lang w:val="en-US"/>
          </w:rPr>
          <w:t>i</w:t>
        </w:r>
        <w:r>
          <w:rPr>
            <w:sz w:val="18"/>
            <w:szCs w:val="18"/>
            <w:lang w:val="en-US"/>
          </w:rPr>
          <w:t>t</w:t>
        </w:r>
        <w:r>
          <w:rPr>
            <w:sz w:val="18"/>
            <w:szCs w:val="18"/>
            <w:lang w:val="en-US"/>
          </w:rPr>
          <w:t>e</w:t>
        </w:r>
        <w:r>
          <w:rPr>
            <w:sz w:val="18"/>
            <w:szCs w:val="18"/>
            <w:lang w:val="en-US"/>
          </w:rPr>
          <w:t>r</w:t>
        </w:r>
        <w:r>
          <w:rPr>
            <w:sz w:val="18"/>
            <w:szCs w:val="18"/>
            <w:lang w:val="en-US"/>
          </w:rPr>
          <w:t>i</w:t>
        </w:r>
      </w:ins>
      <w:ins w:id="162" w:author="SM-T870" w:date="2023-03-01T13:15:00Z">
        <w:r>
          <w:rPr>
            <w:sz w:val="18"/>
            <w:szCs w:val="18"/>
            <w:lang w:val="en-US"/>
          </w:rPr>
          <w:t xml:space="preserve"> </w:t>
        </w:r>
        <w:r>
          <w:rPr>
            <w:sz w:val="18"/>
            <w:szCs w:val="18"/>
            <w:lang w:val="en-US"/>
          </w:rPr>
          <w:t>b</w:t>
        </w:r>
        <w:r>
          <w:rPr>
            <w:sz w:val="18"/>
            <w:szCs w:val="18"/>
            <w:lang w:val="en-US"/>
          </w:rPr>
          <w:t>e</w:t>
        </w:r>
        <w:r>
          <w:rPr>
            <w:sz w:val="18"/>
            <w:szCs w:val="18"/>
            <w:lang w:val="en-US"/>
          </w:rPr>
          <w:t>l</w:t>
        </w:r>
        <w:r>
          <w:rPr>
            <w:sz w:val="18"/>
            <w:szCs w:val="18"/>
            <w:lang w:val="en-US"/>
          </w:rPr>
          <w:t>i</w:t>
        </w:r>
        <w:r>
          <w:rPr>
            <w:sz w:val="18"/>
            <w:szCs w:val="18"/>
            <w:lang w:val="en-US"/>
          </w:rPr>
          <w:t>r</w:t>
        </w:r>
        <w:r>
          <w:rPr>
            <w:sz w:val="18"/>
            <w:szCs w:val="18"/>
            <w:lang w:val="en-US"/>
          </w:rPr>
          <w:t>l</w:t>
        </w:r>
        <w:r>
          <w:rPr>
            <w:sz w:val="18"/>
            <w:szCs w:val="18"/>
            <w:lang w:val="en-US"/>
          </w:rPr>
          <w:t>e</w:t>
        </w:r>
        <w:r>
          <w:rPr>
            <w:sz w:val="18"/>
            <w:szCs w:val="18"/>
            <w:lang w:val="en-US"/>
          </w:rPr>
          <w:t>m</w:t>
        </w:r>
        <w:r>
          <w:rPr>
            <w:sz w:val="18"/>
            <w:szCs w:val="18"/>
            <w:lang w:val="en-US"/>
          </w:rPr>
          <w:t>e</w:t>
        </w:r>
      </w:ins>
      <w:ins w:id="163" w:author="SM-T870" w:date="2023-03-01T13:19:00Z">
        <w:r>
          <w:rPr>
            <w:sz w:val="18"/>
            <w:szCs w:val="18"/>
            <w:lang w:val="en-US"/>
          </w:rPr>
          <w:t>.</w:t>
        </w:r>
        <w:r>
          <w:rPr>
            <w:sz w:val="18"/>
            <w:szCs w:val="18"/>
            <w:lang w:val="en-US"/>
          </w:rPr>
          <w:t>.</w:t>
        </w:r>
        <w:r>
          <w:rPr>
            <w:sz w:val="18"/>
            <w:szCs w:val="18"/>
            <w:lang w:val="en-US"/>
          </w:rPr>
          <w:t>.</w:t>
        </w:r>
      </w:ins>
    </w:p>
    <w:p w14:paraId="3EAE8C1B" w14:textId="77777777" w:rsidR="00990044" w:rsidRDefault="00000000">
      <w:pPr>
        <w:pStyle w:val="Body"/>
        <w:numPr>
          <w:ilvl w:val="0"/>
          <w:numId w:val="48"/>
        </w:numPr>
        <w:jc w:val="both"/>
        <w:rPr>
          <w:ins w:id="164" w:author="SM-T870" w:date="2023-03-01T13:10:00Z"/>
          <w:sz w:val="18"/>
          <w:szCs w:val="18"/>
          <w:lang w:val="en-US"/>
        </w:rPr>
      </w:pPr>
      <w:ins w:id="165" w:author="SM-T870" w:date="2023-03-01T13:09:00Z">
        <w:r>
          <w:rPr>
            <w:sz w:val="18"/>
            <w:szCs w:val="18"/>
            <w:lang w:val="en-US"/>
          </w:rPr>
          <w:t>kapsam</w:t>
        </w:r>
      </w:ins>
      <w:ins w:id="166" w:author="SM-T870" w:date="2023-03-01T13:19:00Z">
        <w:r>
          <w:rPr>
            <w:sz w:val="18"/>
            <w:szCs w:val="18"/>
            <w:lang w:val="en-US"/>
          </w:rPr>
          <w:t>.</w:t>
        </w:r>
        <w:r>
          <w:rPr>
            <w:sz w:val="18"/>
            <w:szCs w:val="18"/>
            <w:lang w:val="en-US"/>
          </w:rPr>
          <w:t>.</w:t>
        </w:r>
        <w:r>
          <w:rPr>
            <w:sz w:val="18"/>
            <w:szCs w:val="18"/>
            <w:lang w:val="en-US"/>
          </w:rPr>
          <w:t>.</w:t>
        </w:r>
      </w:ins>
    </w:p>
    <w:p w14:paraId="4941ACD1" w14:textId="77777777" w:rsidR="00990044" w:rsidRDefault="00000000">
      <w:pPr>
        <w:pStyle w:val="Body"/>
        <w:numPr>
          <w:ilvl w:val="0"/>
          <w:numId w:val="48"/>
        </w:numPr>
        <w:jc w:val="both"/>
        <w:rPr>
          <w:ins w:id="167" w:author="SM-T870" w:date="2023-03-01T13:10:00Z"/>
          <w:sz w:val="18"/>
          <w:szCs w:val="18"/>
          <w:lang w:val="en-US"/>
        </w:rPr>
      </w:pPr>
      <w:ins w:id="168" w:author="SM-T870" w:date="2023-03-01T13:09:00Z">
        <w:r>
          <w:rPr>
            <w:sz w:val="18"/>
            <w:szCs w:val="18"/>
            <w:lang w:val="en-US"/>
          </w:rPr>
          <w:t>yaklaşı</w:t>
        </w:r>
      </w:ins>
      <w:ins w:id="169" w:author="SM-T870" w:date="2023-03-01T13:10:00Z">
        <w:r>
          <w:rPr>
            <w:sz w:val="18"/>
            <w:szCs w:val="18"/>
            <w:lang w:val="en-US"/>
          </w:rPr>
          <w:t>m</w:t>
        </w:r>
      </w:ins>
      <w:ins w:id="170" w:author="SM-T870" w:date="2023-03-01T13:09:00Z">
        <w:r>
          <w:rPr>
            <w:sz w:val="18"/>
            <w:szCs w:val="18"/>
            <w:lang w:val="en-US"/>
          </w:rPr>
          <w:t xml:space="preserve"> tanıma</w:t>
        </w:r>
      </w:ins>
      <w:ins w:id="171" w:author="SM-T870" w:date="2023-03-01T13:19:00Z">
        <w:r>
          <w:rPr>
            <w:sz w:val="18"/>
            <w:szCs w:val="18"/>
            <w:lang w:val="en-US"/>
          </w:rPr>
          <w:t>.</w:t>
        </w:r>
        <w:r>
          <w:rPr>
            <w:sz w:val="18"/>
            <w:szCs w:val="18"/>
            <w:lang w:val="en-US"/>
          </w:rPr>
          <w:t>.</w:t>
        </w:r>
        <w:r>
          <w:rPr>
            <w:sz w:val="18"/>
            <w:szCs w:val="18"/>
            <w:lang w:val="en-US"/>
          </w:rPr>
          <w:t>.</w:t>
        </w:r>
      </w:ins>
      <w:ins w:id="172" w:author="SM-T870" w:date="2023-03-01T13:09:00Z">
        <w:r>
          <w:rPr>
            <w:sz w:val="18"/>
            <w:szCs w:val="18"/>
            <w:lang w:val="en-US"/>
          </w:rPr>
          <w:t xml:space="preserve"> </w:t>
        </w:r>
      </w:ins>
    </w:p>
    <w:p w14:paraId="778FB2ED" w14:textId="77777777" w:rsidR="00990044" w:rsidRDefault="00000000">
      <w:pPr>
        <w:pStyle w:val="Body"/>
        <w:numPr>
          <w:ilvl w:val="0"/>
          <w:numId w:val="48"/>
        </w:numPr>
        <w:jc w:val="both"/>
        <w:rPr>
          <w:ins w:id="173" w:author="SM-T870" w:date="2023-03-01T13:31:00Z"/>
          <w:sz w:val="18"/>
          <w:szCs w:val="18"/>
          <w:lang w:val="en-US"/>
        </w:rPr>
      </w:pPr>
      <w:ins w:id="174" w:author="SM-T870" w:date="2023-03-01T13:09:00Z">
        <w:r>
          <w:rPr>
            <w:sz w:val="18"/>
            <w:szCs w:val="18"/>
            <w:lang w:val="en-US"/>
          </w:rPr>
          <w:t>zaman</w:t>
        </w:r>
        <w:r>
          <w:rPr>
            <w:sz w:val="18"/>
            <w:szCs w:val="18"/>
            <w:lang w:val="en-US"/>
          </w:rPr>
          <w:t xml:space="preserve"> plan</w:t>
        </w:r>
      </w:ins>
      <w:ins w:id="175" w:author="SM-T870" w:date="2023-03-01T13:10:00Z">
        <w:r>
          <w:rPr>
            <w:sz w:val="18"/>
            <w:szCs w:val="18"/>
            <w:lang w:val="en-US"/>
          </w:rPr>
          <w:t xml:space="preserve"> değişikliği</w:t>
        </w:r>
      </w:ins>
      <w:ins w:id="176" w:author="SM-T870" w:date="2023-03-01T13:18:00Z">
        <w:r>
          <w:rPr>
            <w:sz w:val="18"/>
            <w:szCs w:val="18"/>
            <w:lang w:val="en-US"/>
          </w:rPr>
          <w:t>.</w:t>
        </w:r>
      </w:ins>
      <w:ins w:id="177" w:author="SM-T870" w:date="2023-03-01T13:19:00Z">
        <w:r>
          <w:rPr>
            <w:sz w:val="18"/>
            <w:szCs w:val="18"/>
            <w:lang w:val="en-US"/>
          </w:rPr>
          <w:t>.</w:t>
        </w:r>
        <w:r>
          <w:rPr>
            <w:sz w:val="18"/>
            <w:szCs w:val="18"/>
            <w:lang w:val="en-US"/>
          </w:rPr>
          <w:t>.</w:t>
        </w:r>
      </w:ins>
      <w:ins w:id="178" w:author="SM-T870" w:date="2023-03-01T13:18:00Z">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ins>
      <w:ins w:id="179" w:author="SM-T870" w:date="2023-03-01T13:10:00Z">
        <w:r>
          <w:rPr>
            <w:sz w:val="18"/>
            <w:szCs w:val="18"/>
            <w:lang w:val="en-US"/>
          </w:rPr>
          <w:t xml:space="preserve"> </w:t>
        </w:r>
      </w:ins>
    </w:p>
    <w:p w14:paraId="5ED0289B" w14:textId="77777777" w:rsidR="00990044" w:rsidRDefault="00000000">
      <w:pPr>
        <w:pStyle w:val="Body"/>
        <w:jc w:val="both"/>
        <w:rPr>
          <w:ins w:id="180" w:author="SM-T870" w:date="2023-03-01T13:13:00Z"/>
          <w:sz w:val="18"/>
          <w:szCs w:val="18"/>
        </w:rPr>
      </w:pPr>
      <w:proofErr w:type="gramStart"/>
      <w:ins w:id="181" w:author="SM-T870" w:date="2023-03-01T13:10:00Z">
        <w:r>
          <w:rPr>
            <w:sz w:val="18"/>
            <w:szCs w:val="18"/>
            <w:lang w:val="en-US"/>
          </w:rPr>
          <w:t>(</w:t>
        </w:r>
        <w:r>
          <w:rPr>
            <w:sz w:val="18"/>
            <w:szCs w:val="18"/>
            <w:lang w:val="en-US"/>
          </w:rPr>
          <w:t xml:space="preserve"> muhtemel</w:t>
        </w:r>
        <w:proofErr w:type="gramEnd"/>
        <w:r>
          <w:rPr>
            <w:sz w:val="18"/>
            <w:szCs w:val="18"/>
            <w:lang w:val="en-US"/>
          </w:rPr>
          <w:t xml:space="preserve"> doğru</w:t>
        </w:r>
        <w:r>
          <w:rPr>
            <w:sz w:val="18"/>
            <w:szCs w:val="18"/>
            <w:lang w:val="en-US"/>
          </w:rPr>
          <w:t xml:space="preserve"> cevap</w:t>
        </w:r>
      </w:ins>
      <w:ins w:id="182" w:author="SM-T870" w:date="2023-03-01T13:31:00Z">
        <w:r>
          <w:rPr>
            <w:sz w:val="18"/>
            <w:szCs w:val="18"/>
            <w:lang w:val="en-US"/>
          </w:rPr>
          <w:t xml:space="preserve"> </w:t>
        </w:r>
      </w:ins>
      <w:ins w:id="183" w:author="SM-T870" w:date="2023-03-01T13:32:00Z">
        <w:r>
          <w:rPr>
            <w:sz w:val="18"/>
            <w:szCs w:val="18"/>
            <w:lang w:val="en-US"/>
          </w:rPr>
          <w:t>b</w:t>
        </w:r>
      </w:ins>
      <w:ins w:id="184" w:author="SM-T870" w:date="2023-03-01T13:31:00Z">
        <w:r>
          <w:rPr>
            <w:sz w:val="18"/>
            <w:szCs w:val="18"/>
            <w:lang w:val="en-US"/>
          </w:rPr>
          <w:t xml:space="preserve"> </w:t>
        </w:r>
        <w:r>
          <w:rPr>
            <w:sz w:val="18"/>
            <w:szCs w:val="18"/>
            <w:lang w:val="en-US"/>
          </w:rPr>
          <w:t>v</w:t>
        </w:r>
        <w:r>
          <w:rPr>
            <w:sz w:val="18"/>
            <w:szCs w:val="18"/>
            <w:lang w:val="en-US"/>
          </w:rPr>
          <w:t>e</w:t>
        </w:r>
        <w:r>
          <w:rPr>
            <w:sz w:val="18"/>
            <w:szCs w:val="18"/>
            <w:lang w:val="en-US"/>
          </w:rPr>
          <w:t>y</w:t>
        </w:r>
        <w:r>
          <w:rPr>
            <w:sz w:val="18"/>
            <w:szCs w:val="18"/>
            <w:lang w:val="en-US"/>
          </w:rPr>
          <w:t>a</w:t>
        </w:r>
      </w:ins>
      <w:ins w:id="185" w:author="SM-T870" w:date="2023-03-01T13:32:00Z">
        <w:r>
          <w:rPr>
            <w:sz w:val="18"/>
            <w:szCs w:val="18"/>
            <w:lang w:val="en-US"/>
          </w:rPr>
          <w:t xml:space="preserve"> </w:t>
        </w:r>
        <w:r>
          <w:rPr>
            <w:sz w:val="18"/>
            <w:szCs w:val="18"/>
            <w:lang w:val="en-US"/>
          </w:rPr>
          <w:t>d</w:t>
        </w:r>
      </w:ins>
      <w:ins w:id="186" w:author="SM-T870" w:date="2023-03-01T13:11:00Z">
        <w:r>
          <w:rPr>
            <w:sz w:val="18"/>
            <w:szCs w:val="18"/>
            <w:lang w:val="en-US"/>
          </w:rPr>
          <w:t>,</w:t>
        </w:r>
        <w:r>
          <w:rPr>
            <w:sz w:val="18"/>
            <w:szCs w:val="18"/>
            <w:lang w:val="en-US"/>
          </w:rPr>
          <w:t xml:space="preserve"> </w:t>
        </w:r>
      </w:ins>
      <w:ins w:id="187" w:author="SM-T870" w:date="2023-03-01T13:10:00Z">
        <w:r>
          <w:rPr>
            <w:sz w:val="18"/>
            <w:szCs w:val="18"/>
            <w:lang w:val="en-US"/>
          </w:rPr>
          <w:t>Türkçe</w:t>
        </w:r>
        <w:r>
          <w:rPr>
            <w:sz w:val="18"/>
            <w:szCs w:val="18"/>
            <w:lang w:val="en-US"/>
          </w:rPr>
          <w:t xml:space="preserve"> dokümantasyon</w:t>
        </w:r>
        <w:r>
          <w:rPr>
            <w:sz w:val="18"/>
            <w:szCs w:val="18"/>
            <w:lang w:val="en-US"/>
          </w:rPr>
          <w:t xml:space="preserve"> sayfa</w:t>
        </w:r>
      </w:ins>
      <w:ins w:id="188" w:author="SM-T870" w:date="2023-03-01T13:11:00Z">
        <w:r>
          <w:rPr>
            <w:sz w:val="18"/>
            <w:szCs w:val="18"/>
            <w:lang w:val="en-US"/>
          </w:rPr>
          <w:t xml:space="preserve"> 62,</w:t>
        </w:r>
        <w:r>
          <w:rPr>
            <w:sz w:val="18"/>
            <w:szCs w:val="18"/>
            <w:lang w:val="en-US"/>
          </w:rPr>
          <w:t xml:space="preserve"> </w:t>
        </w:r>
        <w:r>
          <w:rPr>
            <w:sz w:val="18"/>
            <w:szCs w:val="18"/>
            <w:lang w:val="en-US"/>
          </w:rPr>
          <w:t>5.3</w:t>
        </w:r>
      </w:ins>
      <w:ins w:id="189" w:author="SM-T870" w:date="2023-03-01T13:32:00Z">
        <w:r>
          <w:rPr>
            <w:sz w:val="18"/>
            <w:szCs w:val="18"/>
            <w:lang w:val="en-US"/>
          </w:rPr>
          <w:t xml:space="preserve"> </w:t>
        </w:r>
        <w:r>
          <w:rPr>
            <w:sz w:val="18"/>
            <w:szCs w:val="18"/>
            <w:lang w:val="en-US"/>
          </w:rPr>
          <w:t>v</w:t>
        </w:r>
        <w:r>
          <w:rPr>
            <w:sz w:val="18"/>
            <w:szCs w:val="18"/>
            <w:lang w:val="en-US"/>
          </w:rPr>
          <w:t>e</w:t>
        </w:r>
      </w:ins>
      <w:ins w:id="190" w:author="SM-T870" w:date="2023-03-01T13:11:00Z">
        <w:r>
          <w:rPr>
            <w:sz w:val="18"/>
            <w:szCs w:val="18"/>
            <w:lang w:val="en-US"/>
          </w:rPr>
          <w:t xml:space="preserve"> - 2</w:t>
        </w:r>
        <w:r>
          <w:rPr>
            <w:sz w:val="18"/>
            <w:szCs w:val="18"/>
            <w:lang w:val="en-US"/>
          </w:rPr>
          <w:t>.</w:t>
        </w:r>
        <w:r>
          <w:rPr>
            <w:sz w:val="18"/>
            <w:szCs w:val="18"/>
            <w:lang w:val="en-US"/>
          </w:rPr>
          <w:t xml:space="preserve"> </w:t>
        </w:r>
        <w:r>
          <w:rPr>
            <w:sz w:val="18"/>
            <w:szCs w:val="18"/>
            <w:lang w:val="en-US"/>
          </w:rPr>
          <w:t>mad</w:t>
        </w:r>
      </w:ins>
      <w:ins w:id="191" w:author="SM-T870" w:date="2023-03-01T13:12:00Z">
        <w:r>
          <w:rPr>
            <w:sz w:val="18"/>
            <w:szCs w:val="18"/>
            <w:lang w:val="en-US"/>
          </w:rPr>
          <w:t>d</w:t>
        </w:r>
        <w:r>
          <w:rPr>
            <w:sz w:val="18"/>
            <w:szCs w:val="18"/>
            <w:lang w:val="en-US"/>
          </w:rPr>
          <w:t>e</w:t>
        </w:r>
      </w:ins>
      <w:ins w:id="192" w:author="SM-T870" w:date="2023-03-01T13:13:00Z">
        <w:r>
          <w:rPr>
            <w:sz w:val="18"/>
            <w:szCs w:val="18"/>
            <w:lang w:val="en-US"/>
          </w:rPr>
          <w:t>)</w:t>
        </w:r>
      </w:ins>
    </w:p>
    <w:p w14:paraId="72B29B8C" w14:textId="77777777" w:rsidR="00990044" w:rsidRDefault="00990044">
      <w:pPr>
        <w:pStyle w:val="Body"/>
        <w:jc w:val="both"/>
        <w:rPr>
          <w:ins w:id="193" w:author="SM-T870" w:date="2023-03-01T13:13:00Z"/>
          <w:sz w:val="18"/>
          <w:szCs w:val="18"/>
        </w:rPr>
      </w:pPr>
    </w:p>
    <w:p w14:paraId="49063083" w14:textId="77777777" w:rsidR="00990044" w:rsidRDefault="00990044">
      <w:pPr>
        <w:pStyle w:val="Body"/>
        <w:jc w:val="both"/>
        <w:rPr>
          <w:ins w:id="194" w:author="SM-T870" w:date="2023-03-01T13:13:00Z"/>
          <w:sz w:val="18"/>
          <w:szCs w:val="18"/>
        </w:rPr>
      </w:pPr>
    </w:p>
    <w:p w14:paraId="0D7FE5BD" w14:textId="77777777" w:rsidR="00990044" w:rsidRDefault="00000000">
      <w:pPr>
        <w:pStyle w:val="Body"/>
        <w:numPr>
          <w:ilvl w:val="0"/>
          <w:numId w:val="44"/>
        </w:numPr>
        <w:jc w:val="both"/>
        <w:rPr>
          <w:ins w:id="195" w:author="SM-T870" w:date="2023-03-01T13:18:00Z"/>
          <w:sz w:val="18"/>
          <w:szCs w:val="18"/>
        </w:rPr>
      </w:pPr>
      <w:ins w:id="196" w:author="SM-T870" w:date="2023-03-01T13:13:00Z">
        <w:r>
          <w:rPr>
            <w:sz w:val="18"/>
            <w:szCs w:val="18"/>
            <w:lang w:val="en-US"/>
          </w:rPr>
          <w:t>T</w:t>
        </w:r>
        <w:r>
          <w:rPr>
            <w:sz w:val="18"/>
            <w:szCs w:val="18"/>
            <w:lang w:val="en-US"/>
          </w:rPr>
          <w:t>e</w:t>
        </w:r>
        <w:r>
          <w:rPr>
            <w:sz w:val="18"/>
            <w:szCs w:val="18"/>
            <w:lang w:val="en-US"/>
          </w:rPr>
          <w:t>s</w:t>
        </w:r>
        <w:r>
          <w:rPr>
            <w:sz w:val="18"/>
            <w:szCs w:val="18"/>
            <w:lang w:val="en-US"/>
          </w:rPr>
          <w:t>t</w:t>
        </w:r>
        <w:r>
          <w:rPr>
            <w:sz w:val="18"/>
            <w:szCs w:val="18"/>
            <w:lang w:val="en-US"/>
          </w:rPr>
          <w:t xml:space="preserve"> </w:t>
        </w:r>
        <w:r>
          <w:rPr>
            <w:sz w:val="18"/>
            <w:szCs w:val="18"/>
            <w:lang w:val="en-US"/>
          </w:rPr>
          <w:t>t</w:t>
        </w:r>
        <w:r>
          <w:rPr>
            <w:sz w:val="18"/>
            <w:szCs w:val="18"/>
            <w:lang w:val="en-US"/>
          </w:rPr>
          <w:t>a</w:t>
        </w:r>
        <w:r>
          <w:rPr>
            <w:sz w:val="18"/>
            <w:szCs w:val="18"/>
            <w:lang w:val="en-US"/>
          </w:rPr>
          <w:t>s</w:t>
        </w:r>
        <w:r>
          <w:rPr>
            <w:sz w:val="18"/>
            <w:szCs w:val="18"/>
            <w:lang w:val="en-US"/>
          </w:rPr>
          <w:t>a</w:t>
        </w:r>
        <w:r>
          <w:rPr>
            <w:sz w:val="18"/>
            <w:szCs w:val="18"/>
            <w:lang w:val="en-US"/>
          </w:rPr>
          <w:t>r</w:t>
        </w:r>
        <w:r>
          <w:rPr>
            <w:sz w:val="18"/>
            <w:szCs w:val="18"/>
            <w:lang w:val="en-US"/>
          </w:rPr>
          <w:t>ı</w:t>
        </w:r>
        <w:r>
          <w:rPr>
            <w:sz w:val="18"/>
            <w:szCs w:val="18"/>
            <w:lang w:val="en-US"/>
          </w:rPr>
          <w:t>m</w:t>
        </w:r>
        <w:r>
          <w:rPr>
            <w:sz w:val="18"/>
            <w:szCs w:val="18"/>
            <w:lang w:val="en-US"/>
          </w:rPr>
          <w:t>ı</w:t>
        </w:r>
        <w:r>
          <w:rPr>
            <w:sz w:val="18"/>
            <w:szCs w:val="18"/>
            <w:lang w:val="en-US"/>
          </w:rPr>
          <w:t>?</w:t>
        </w:r>
        <w:r>
          <w:rPr>
            <w:sz w:val="18"/>
            <w:szCs w:val="18"/>
            <w:lang w:val="en-US"/>
          </w:rPr>
          <w:t xml:space="preserve"> </w:t>
        </w:r>
        <w:r>
          <w:rPr>
            <w:sz w:val="18"/>
            <w:szCs w:val="18"/>
            <w:lang w:val="en-US"/>
          </w:rPr>
          <w:t>(</w:t>
        </w:r>
        <w:r>
          <w:rPr>
            <w:sz w:val="18"/>
            <w:szCs w:val="18"/>
            <w:lang w:val="en-US"/>
          </w:rPr>
          <w:t>T</w:t>
        </w:r>
        <w:r>
          <w:rPr>
            <w:sz w:val="18"/>
            <w:szCs w:val="18"/>
            <w:lang w:val="en-US"/>
          </w:rPr>
          <w:t>a</w:t>
        </w:r>
        <w:r>
          <w:rPr>
            <w:sz w:val="18"/>
            <w:szCs w:val="18"/>
            <w:lang w:val="en-US"/>
          </w:rPr>
          <w:t>n</w:t>
        </w:r>
        <w:r>
          <w:rPr>
            <w:sz w:val="18"/>
            <w:szCs w:val="18"/>
            <w:lang w:val="en-US"/>
          </w:rPr>
          <w:t>ı</w:t>
        </w:r>
        <w:r>
          <w:rPr>
            <w:sz w:val="18"/>
            <w:szCs w:val="18"/>
            <w:lang w:val="en-US"/>
          </w:rPr>
          <w:t>m</w:t>
        </w:r>
      </w:ins>
      <w:ins w:id="197" w:author="SM-T870" w:date="2023-03-01T13:16:00Z">
        <w:r>
          <w:rPr>
            <w:sz w:val="18"/>
            <w:szCs w:val="18"/>
            <w:lang w:val="en-US"/>
          </w:rPr>
          <w:t>)</w:t>
        </w:r>
      </w:ins>
    </w:p>
    <w:p w14:paraId="7E9D3675" w14:textId="77777777" w:rsidR="00990044" w:rsidRDefault="00990044">
      <w:pPr>
        <w:pStyle w:val="Body"/>
        <w:jc w:val="both"/>
        <w:rPr>
          <w:ins w:id="198" w:author="SM-T870" w:date="2023-03-01T13:16:00Z"/>
          <w:sz w:val="18"/>
          <w:szCs w:val="18"/>
        </w:rPr>
      </w:pPr>
    </w:p>
    <w:p w14:paraId="703F2C8C" w14:textId="77777777" w:rsidR="00990044" w:rsidRDefault="00000000">
      <w:pPr>
        <w:pStyle w:val="Body"/>
        <w:numPr>
          <w:ilvl w:val="0"/>
          <w:numId w:val="44"/>
        </w:numPr>
        <w:jc w:val="both"/>
        <w:rPr>
          <w:sz w:val="18"/>
          <w:szCs w:val="18"/>
        </w:rPr>
      </w:pPr>
      <w:ins w:id="199" w:author="SM-T870" w:date="2023-03-01T13:16:00Z">
        <w:r>
          <w:rPr>
            <w:sz w:val="18"/>
            <w:szCs w:val="18"/>
            <w:lang w:val="en-US"/>
          </w:rPr>
          <w:t>I</w:t>
        </w:r>
        <w:r>
          <w:rPr>
            <w:sz w:val="18"/>
            <w:szCs w:val="18"/>
            <w:lang w:val="en-US"/>
          </w:rPr>
          <w:t>E</w:t>
        </w:r>
        <w:r>
          <w:rPr>
            <w:sz w:val="18"/>
            <w:szCs w:val="18"/>
            <w:lang w:val="en-US"/>
          </w:rPr>
          <w:t>E</w:t>
        </w:r>
        <w:r>
          <w:rPr>
            <w:sz w:val="18"/>
            <w:szCs w:val="18"/>
            <w:lang w:val="en-US"/>
          </w:rPr>
          <w:t>E</w:t>
        </w:r>
        <w:r>
          <w:rPr>
            <w:sz w:val="18"/>
            <w:szCs w:val="18"/>
            <w:lang w:val="en-US"/>
          </w:rPr>
          <w:t>2</w:t>
        </w:r>
        <w:r>
          <w:rPr>
            <w:sz w:val="18"/>
            <w:szCs w:val="18"/>
            <w:lang w:val="en-US"/>
          </w:rPr>
          <w:t>9</w:t>
        </w:r>
        <w:r>
          <w:rPr>
            <w:sz w:val="18"/>
            <w:szCs w:val="18"/>
            <w:lang w:val="en-US"/>
          </w:rPr>
          <w:t>1</w:t>
        </w:r>
        <w:r>
          <w:rPr>
            <w:sz w:val="18"/>
            <w:szCs w:val="18"/>
            <w:lang w:val="en-US"/>
          </w:rPr>
          <w:t>1</w:t>
        </w:r>
        <w:r>
          <w:rPr>
            <w:sz w:val="18"/>
            <w:szCs w:val="18"/>
            <w:lang w:val="en-US"/>
          </w:rPr>
          <w:t>9</w:t>
        </w:r>
        <w:r>
          <w:rPr>
            <w:sz w:val="18"/>
            <w:szCs w:val="18"/>
            <w:lang w:val="en-US"/>
          </w:rPr>
          <w:t>-</w:t>
        </w:r>
        <w:r>
          <w:rPr>
            <w:sz w:val="18"/>
            <w:szCs w:val="18"/>
            <w:lang w:val="en-US"/>
          </w:rPr>
          <w:t>3</w:t>
        </w:r>
        <w:r>
          <w:rPr>
            <w:sz w:val="18"/>
            <w:szCs w:val="18"/>
            <w:lang w:val="en-US"/>
          </w:rPr>
          <w:t xml:space="preserve"> </w:t>
        </w:r>
      </w:ins>
      <w:ins w:id="200" w:author="SM-T870" w:date="2023-03-01T13:17:00Z">
        <w:r>
          <w:rPr>
            <w:sz w:val="18"/>
            <w:szCs w:val="18"/>
            <w:lang w:val="en-US"/>
          </w:rPr>
          <w:t>n</w:t>
        </w:r>
        <w:r>
          <w:rPr>
            <w:sz w:val="18"/>
            <w:szCs w:val="18"/>
            <w:lang w:val="en-US"/>
          </w:rPr>
          <w:t>e</w:t>
        </w:r>
        <w:r>
          <w:rPr>
            <w:sz w:val="18"/>
            <w:szCs w:val="18"/>
            <w:lang w:val="en-US"/>
          </w:rPr>
          <w:t>d</w:t>
        </w:r>
        <w:r>
          <w:rPr>
            <w:sz w:val="18"/>
            <w:szCs w:val="18"/>
            <w:lang w:val="en-US"/>
          </w:rPr>
          <w:t>i</w:t>
        </w:r>
        <w:r>
          <w:rPr>
            <w:sz w:val="18"/>
            <w:szCs w:val="18"/>
            <w:lang w:val="en-US"/>
          </w:rPr>
          <w:t>r</w:t>
        </w:r>
        <w:r>
          <w:rPr>
            <w:sz w:val="18"/>
            <w:szCs w:val="18"/>
            <w:lang w:val="en-US"/>
          </w:rPr>
          <w:t>?</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ins>
      <w:ins w:id="201" w:author="SM-T870" w:date="2023-03-01T13:18:00Z">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 xml:space="preserve"> </w:t>
        </w:r>
      </w:ins>
      <w:ins w:id="202" w:author="SM-T870" w:date="2023-03-01T13:17:00Z">
        <w:r>
          <w:rPr>
            <w:sz w:val="18"/>
            <w:szCs w:val="18"/>
            <w:lang w:val="en-US"/>
          </w:rPr>
          <w:t xml:space="preserve"> </w:t>
        </w:r>
        <w:r>
          <w:rPr>
            <w:sz w:val="18"/>
            <w:szCs w:val="18"/>
            <w:lang w:val="en-US"/>
          </w:rPr>
          <w:t xml:space="preserve"> </w:t>
        </w:r>
        <w:r>
          <w:rPr>
            <w:sz w:val="18"/>
            <w:szCs w:val="18"/>
            <w:lang w:val="en-US"/>
          </w:rPr>
          <w:t xml:space="preserve"> </w:t>
        </w:r>
        <w:r>
          <w:rPr>
            <w:sz w:val="18"/>
            <w:szCs w:val="18"/>
            <w:lang w:val="en-US"/>
          </w:rPr>
          <w:t>-</w:t>
        </w:r>
        <w:r>
          <w:rPr>
            <w:sz w:val="18"/>
            <w:szCs w:val="18"/>
            <w:lang w:val="en-US"/>
          </w:rPr>
          <w:t>T</w:t>
        </w:r>
        <w:r>
          <w:rPr>
            <w:sz w:val="18"/>
            <w:szCs w:val="18"/>
            <w:lang w:val="en-US"/>
          </w:rPr>
          <w:t>e</w:t>
        </w:r>
        <w:r>
          <w:rPr>
            <w:sz w:val="18"/>
            <w:szCs w:val="18"/>
            <w:lang w:val="en-US"/>
          </w:rPr>
          <w:t>s</w:t>
        </w:r>
        <w:r>
          <w:rPr>
            <w:sz w:val="18"/>
            <w:szCs w:val="18"/>
            <w:lang w:val="en-US"/>
          </w:rPr>
          <w:t>t</w:t>
        </w:r>
        <w:r>
          <w:rPr>
            <w:sz w:val="18"/>
            <w:szCs w:val="18"/>
            <w:lang w:val="en-US"/>
          </w:rPr>
          <w:t xml:space="preserve"> </w:t>
        </w:r>
        <w:r>
          <w:rPr>
            <w:sz w:val="18"/>
            <w:szCs w:val="18"/>
            <w:lang w:val="en-US"/>
          </w:rPr>
          <w:t>dokümantasyon</w:t>
        </w:r>
        <w:r>
          <w:rPr>
            <w:sz w:val="18"/>
            <w:szCs w:val="18"/>
            <w:lang w:val="en-US"/>
          </w:rPr>
          <w:t>u</w:t>
        </w:r>
      </w:ins>
    </w:p>
    <w:p w14:paraId="429CF56A" w14:textId="77777777" w:rsidR="00990044" w:rsidRDefault="00990044">
      <w:pPr>
        <w:pStyle w:val="Body"/>
        <w:jc w:val="both"/>
      </w:pPr>
    </w:p>
    <w:sectPr w:rsidR="009900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ymbolMT">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 w:name="Microsoft Uighur">
    <w:panose1 w:val="02000000000000000000"/>
    <w:charset w:val="00"/>
    <w:family w:val="auto"/>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49FA66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0000001"/>
    <w:multiLevelType w:val="hybridMultilevel"/>
    <w:tmpl w:val="DCD435C8"/>
    <w:styleLink w:val="ImportedStyle5"/>
    <w:lvl w:ilvl="0" w:tplc="9E409E60">
      <w:start w:val="1"/>
      <w:numFmt w:val="decimal"/>
      <w:lvlText w:val="%1)"/>
      <w:lvlJc w:val="left"/>
      <w:pPr>
        <w:ind w:left="720" w:hanging="360"/>
      </w:pPr>
      <w:rPr>
        <w:rFonts w:hAnsi="Arial Unicode MS"/>
        <w:caps w:val="0"/>
        <w:smallCaps w:val="0"/>
        <w:outline w:val="0"/>
        <w:emboss w:val="0"/>
        <w:imprint w:val="0"/>
        <w:spacing w:val="0"/>
        <w:w w:val="100"/>
        <w:kern w:val="0"/>
        <w:position w:val="0"/>
        <w:highlight w:val="none"/>
        <w:vertAlign w:val="baseline"/>
      </w:rPr>
    </w:lvl>
    <w:lvl w:ilvl="1" w:tplc="3CE69B06">
      <w:start w:val="1"/>
      <w:numFmt w:val="lowerLetter"/>
      <w:lvlText w:val="%2."/>
      <w:lvlJc w:val="left"/>
      <w:pPr>
        <w:ind w:left="1440" w:hanging="360"/>
      </w:pPr>
      <w:rPr>
        <w:rFonts w:hAnsi="Arial Unicode MS"/>
        <w:caps w:val="0"/>
        <w:smallCaps w:val="0"/>
        <w:outline w:val="0"/>
        <w:emboss w:val="0"/>
        <w:imprint w:val="0"/>
        <w:spacing w:val="0"/>
        <w:w w:val="100"/>
        <w:kern w:val="0"/>
        <w:position w:val="0"/>
        <w:highlight w:val="none"/>
        <w:vertAlign w:val="baseline"/>
      </w:rPr>
    </w:lvl>
    <w:lvl w:ilvl="2" w:tplc="D4A2C55E">
      <w:start w:val="1"/>
      <w:numFmt w:val="lowerRoman"/>
      <w:lvlText w:val="%3."/>
      <w:lvlJc w:val="left"/>
      <w:pPr>
        <w:ind w:left="2160" w:hanging="312"/>
      </w:pPr>
      <w:rPr>
        <w:rFonts w:hAnsi="Arial Unicode MS"/>
        <w:caps w:val="0"/>
        <w:smallCaps w:val="0"/>
        <w:outline w:val="0"/>
        <w:emboss w:val="0"/>
        <w:imprint w:val="0"/>
        <w:spacing w:val="0"/>
        <w:w w:val="100"/>
        <w:kern w:val="0"/>
        <w:position w:val="0"/>
        <w:highlight w:val="none"/>
        <w:vertAlign w:val="baseline"/>
      </w:rPr>
    </w:lvl>
    <w:lvl w:ilvl="3" w:tplc="52642786">
      <w:start w:val="1"/>
      <w:numFmt w:val="decimal"/>
      <w:lvlText w:val="%4."/>
      <w:lvlJc w:val="left"/>
      <w:pPr>
        <w:ind w:left="2880" w:hanging="360"/>
      </w:pPr>
      <w:rPr>
        <w:rFonts w:hAnsi="Arial Unicode MS"/>
        <w:caps w:val="0"/>
        <w:smallCaps w:val="0"/>
        <w:outline w:val="0"/>
        <w:emboss w:val="0"/>
        <w:imprint w:val="0"/>
        <w:spacing w:val="0"/>
        <w:w w:val="100"/>
        <w:kern w:val="0"/>
        <w:position w:val="0"/>
        <w:highlight w:val="none"/>
        <w:vertAlign w:val="baseline"/>
      </w:rPr>
    </w:lvl>
    <w:lvl w:ilvl="4" w:tplc="8E4C96FA">
      <w:start w:val="1"/>
      <w:numFmt w:val="lowerLetter"/>
      <w:lvlText w:val="%5."/>
      <w:lvlJc w:val="left"/>
      <w:pPr>
        <w:ind w:left="3600" w:hanging="360"/>
      </w:pPr>
      <w:rPr>
        <w:rFonts w:hAnsi="Arial Unicode MS"/>
        <w:caps w:val="0"/>
        <w:smallCaps w:val="0"/>
        <w:outline w:val="0"/>
        <w:emboss w:val="0"/>
        <w:imprint w:val="0"/>
        <w:spacing w:val="0"/>
        <w:w w:val="100"/>
        <w:kern w:val="0"/>
        <w:position w:val="0"/>
        <w:highlight w:val="none"/>
        <w:vertAlign w:val="baseline"/>
      </w:rPr>
    </w:lvl>
    <w:lvl w:ilvl="5" w:tplc="8092EBE8">
      <w:start w:val="1"/>
      <w:numFmt w:val="lowerRoman"/>
      <w:lvlText w:val="%6."/>
      <w:lvlJc w:val="left"/>
      <w:pPr>
        <w:ind w:left="4320" w:hanging="312"/>
      </w:pPr>
      <w:rPr>
        <w:rFonts w:hAnsi="Arial Unicode MS"/>
        <w:caps w:val="0"/>
        <w:smallCaps w:val="0"/>
        <w:outline w:val="0"/>
        <w:emboss w:val="0"/>
        <w:imprint w:val="0"/>
        <w:spacing w:val="0"/>
        <w:w w:val="100"/>
        <w:kern w:val="0"/>
        <w:position w:val="0"/>
        <w:highlight w:val="none"/>
        <w:vertAlign w:val="baseline"/>
      </w:rPr>
    </w:lvl>
    <w:lvl w:ilvl="6" w:tplc="C26C5838">
      <w:start w:val="1"/>
      <w:numFmt w:val="decimal"/>
      <w:lvlText w:val="%7."/>
      <w:lvlJc w:val="left"/>
      <w:pPr>
        <w:ind w:left="5040" w:hanging="360"/>
      </w:pPr>
      <w:rPr>
        <w:rFonts w:hAnsi="Arial Unicode MS"/>
        <w:caps w:val="0"/>
        <w:smallCaps w:val="0"/>
        <w:outline w:val="0"/>
        <w:emboss w:val="0"/>
        <w:imprint w:val="0"/>
        <w:spacing w:val="0"/>
        <w:w w:val="100"/>
        <w:kern w:val="0"/>
        <w:position w:val="0"/>
        <w:highlight w:val="none"/>
        <w:vertAlign w:val="baseline"/>
      </w:rPr>
    </w:lvl>
    <w:lvl w:ilvl="7" w:tplc="B01CD48C">
      <w:start w:val="1"/>
      <w:numFmt w:val="lowerLetter"/>
      <w:lvlText w:val="%8."/>
      <w:lvlJc w:val="left"/>
      <w:pPr>
        <w:ind w:left="5760" w:hanging="360"/>
      </w:pPr>
      <w:rPr>
        <w:rFonts w:hAnsi="Arial Unicode MS"/>
        <w:caps w:val="0"/>
        <w:smallCaps w:val="0"/>
        <w:outline w:val="0"/>
        <w:emboss w:val="0"/>
        <w:imprint w:val="0"/>
        <w:spacing w:val="0"/>
        <w:w w:val="100"/>
        <w:kern w:val="0"/>
        <w:position w:val="0"/>
        <w:highlight w:val="none"/>
        <w:vertAlign w:val="baseline"/>
      </w:rPr>
    </w:lvl>
    <w:lvl w:ilvl="8" w:tplc="75407568">
      <w:start w:val="1"/>
      <w:numFmt w:val="lowerRoman"/>
      <w:lvlText w:val="%9."/>
      <w:lvlJc w:val="left"/>
      <w:pPr>
        <w:ind w:left="6480" w:hanging="312"/>
      </w:pPr>
      <w:rPr>
        <w:rFonts w:hAnsi="Arial Unicode MS"/>
        <w:caps w:val="0"/>
        <w:smallCaps w:val="0"/>
        <w:outline w:val="0"/>
        <w:emboss w:val="0"/>
        <w:imprint w:val="0"/>
        <w:spacing w:val="0"/>
        <w:w w:val="100"/>
        <w:kern w:val="0"/>
        <w:position w:val="0"/>
        <w:highlight w:val="none"/>
        <w:vertAlign w:val="baseline"/>
      </w:rPr>
    </w:lvl>
  </w:abstractNum>
  <w:abstractNum w:abstractNumId="2" w15:restartNumberingAfterBreak="0">
    <w:nsid w:val="00000002"/>
    <w:multiLevelType w:val="hybridMultilevel"/>
    <w:tmpl w:val="5F9A1E4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0000003"/>
    <w:multiLevelType w:val="hybridMultilevel"/>
    <w:tmpl w:val="11705504"/>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0000004"/>
    <w:multiLevelType w:val="hybridMultilevel"/>
    <w:tmpl w:val="B3C86DA8"/>
    <w:lvl w:ilvl="0" w:tplc="041F001B">
      <w:start w:val="1"/>
      <w:numFmt w:val="low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00000005"/>
    <w:multiLevelType w:val="hybridMultilevel"/>
    <w:tmpl w:val="28E67004"/>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6" w15:restartNumberingAfterBreak="0">
    <w:nsid w:val="00000006"/>
    <w:multiLevelType w:val="hybridMultilevel"/>
    <w:tmpl w:val="ACA26A12"/>
    <w:lvl w:ilvl="0" w:tplc="041F0019">
      <w:start w:val="1"/>
      <w:numFmt w:val="lowerLetter"/>
      <w:lvlText w:val="%1."/>
      <w:lvlJc w:val="left"/>
      <w:pPr>
        <w:ind w:left="720" w:hanging="360"/>
      </w:pPr>
    </w:lvl>
    <w:lvl w:ilvl="1" w:tplc="E99A3EAA" w:tentative="1">
      <w:start w:val="1"/>
      <w:numFmt w:val="lowerLetter"/>
      <w:lvlText w:val="%2."/>
      <w:lvlJc w:val="left"/>
      <w:pPr>
        <w:ind w:left="1440" w:hanging="360"/>
      </w:pPr>
    </w:lvl>
    <w:lvl w:ilvl="2" w:tplc="59B00A04" w:tentative="1">
      <w:start w:val="1"/>
      <w:numFmt w:val="lowerRoman"/>
      <w:lvlText w:val="%3."/>
      <w:lvlJc w:val="right"/>
      <w:pPr>
        <w:ind w:left="2160" w:hanging="180"/>
      </w:pPr>
    </w:lvl>
    <w:lvl w:ilvl="3" w:tplc="84D8D3F0" w:tentative="1">
      <w:start w:val="1"/>
      <w:numFmt w:val="decimal"/>
      <w:lvlText w:val="%4."/>
      <w:lvlJc w:val="left"/>
      <w:pPr>
        <w:ind w:left="2880" w:hanging="360"/>
      </w:pPr>
    </w:lvl>
    <w:lvl w:ilvl="4" w:tplc="1C041DE2" w:tentative="1">
      <w:start w:val="1"/>
      <w:numFmt w:val="lowerLetter"/>
      <w:lvlText w:val="%5."/>
      <w:lvlJc w:val="left"/>
      <w:pPr>
        <w:ind w:left="3600" w:hanging="360"/>
      </w:pPr>
    </w:lvl>
    <w:lvl w:ilvl="5" w:tplc="D5048D4A" w:tentative="1">
      <w:start w:val="1"/>
      <w:numFmt w:val="lowerRoman"/>
      <w:lvlText w:val="%6."/>
      <w:lvlJc w:val="right"/>
      <w:pPr>
        <w:ind w:left="4320" w:hanging="180"/>
      </w:pPr>
    </w:lvl>
    <w:lvl w:ilvl="6" w:tplc="D3F01ADA" w:tentative="1">
      <w:start w:val="1"/>
      <w:numFmt w:val="decimal"/>
      <w:lvlText w:val="%7."/>
      <w:lvlJc w:val="left"/>
      <w:pPr>
        <w:ind w:left="5040" w:hanging="360"/>
      </w:pPr>
    </w:lvl>
    <w:lvl w:ilvl="7" w:tplc="903857F6" w:tentative="1">
      <w:start w:val="1"/>
      <w:numFmt w:val="lowerLetter"/>
      <w:lvlText w:val="%8."/>
      <w:lvlJc w:val="left"/>
      <w:pPr>
        <w:ind w:left="5760" w:hanging="360"/>
      </w:pPr>
    </w:lvl>
    <w:lvl w:ilvl="8" w:tplc="15189090" w:tentative="1">
      <w:start w:val="1"/>
      <w:numFmt w:val="lowerRoman"/>
      <w:lvlText w:val="%9."/>
      <w:lvlJc w:val="right"/>
      <w:pPr>
        <w:ind w:left="6480" w:hanging="180"/>
      </w:pPr>
    </w:lvl>
  </w:abstractNum>
  <w:abstractNum w:abstractNumId="7" w15:restartNumberingAfterBreak="0">
    <w:nsid w:val="00000007"/>
    <w:multiLevelType w:val="hybridMultilevel"/>
    <w:tmpl w:val="75920684"/>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0000008"/>
    <w:multiLevelType w:val="hybridMultilevel"/>
    <w:tmpl w:val="525E40D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0000009"/>
    <w:multiLevelType w:val="hybridMultilevel"/>
    <w:tmpl w:val="8E9C5F1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000000A"/>
    <w:multiLevelType w:val="hybridMultilevel"/>
    <w:tmpl w:val="BD1092EC"/>
    <w:lvl w:ilvl="0" w:tplc="C7046164">
      <w:start w:val="1"/>
      <w:numFmt w:val="decimal"/>
      <w:lvlText w:val="%1."/>
      <w:lvlJc w:val="left"/>
      <w:pPr>
        <w:ind w:left="420" w:hanging="360"/>
      </w:pPr>
    </w:lvl>
    <w:lvl w:ilvl="1" w:tplc="041F0019">
      <w:start w:val="1"/>
      <w:numFmt w:val="lowerLetter"/>
      <w:lvlText w:val="%2."/>
      <w:lvlJc w:val="left"/>
      <w:pPr>
        <w:ind w:left="1140" w:hanging="360"/>
      </w:pPr>
    </w:lvl>
    <w:lvl w:ilvl="2" w:tplc="041F001B">
      <w:start w:val="1"/>
      <w:numFmt w:val="lowerRoman"/>
      <w:lvlText w:val="%3."/>
      <w:lvlJc w:val="right"/>
      <w:pPr>
        <w:ind w:left="1860" w:hanging="180"/>
      </w:pPr>
    </w:lvl>
    <w:lvl w:ilvl="3" w:tplc="041F000F">
      <w:start w:val="1"/>
      <w:numFmt w:val="decimal"/>
      <w:lvlText w:val="%4."/>
      <w:lvlJc w:val="left"/>
      <w:pPr>
        <w:ind w:left="2580" w:hanging="360"/>
      </w:pPr>
    </w:lvl>
    <w:lvl w:ilvl="4" w:tplc="041F0019">
      <w:start w:val="1"/>
      <w:numFmt w:val="lowerLetter"/>
      <w:lvlText w:val="%5."/>
      <w:lvlJc w:val="left"/>
      <w:pPr>
        <w:ind w:left="3300" w:hanging="360"/>
      </w:pPr>
    </w:lvl>
    <w:lvl w:ilvl="5" w:tplc="041F001B">
      <w:start w:val="1"/>
      <w:numFmt w:val="lowerRoman"/>
      <w:lvlText w:val="%6."/>
      <w:lvlJc w:val="right"/>
      <w:pPr>
        <w:ind w:left="4020" w:hanging="180"/>
      </w:pPr>
    </w:lvl>
    <w:lvl w:ilvl="6" w:tplc="041F000F">
      <w:start w:val="1"/>
      <w:numFmt w:val="decimal"/>
      <w:lvlText w:val="%7."/>
      <w:lvlJc w:val="left"/>
      <w:pPr>
        <w:ind w:left="4740" w:hanging="360"/>
      </w:pPr>
    </w:lvl>
    <w:lvl w:ilvl="7" w:tplc="041F0019">
      <w:start w:val="1"/>
      <w:numFmt w:val="lowerLetter"/>
      <w:lvlText w:val="%8."/>
      <w:lvlJc w:val="left"/>
      <w:pPr>
        <w:ind w:left="5460" w:hanging="360"/>
      </w:pPr>
    </w:lvl>
    <w:lvl w:ilvl="8" w:tplc="041F001B">
      <w:start w:val="1"/>
      <w:numFmt w:val="lowerRoman"/>
      <w:lvlText w:val="%9."/>
      <w:lvlJc w:val="right"/>
      <w:pPr>
        <w:ind w:left="6180" w:hanging="180"/>
      </w:pPr>
    </w:lvl>
  </w:abstractNum>
  <w:abstractNum w:abstractNumId="11" w15:restartNumberingAfterBreak="0">
    <w:nsid w:val="0000000B"/>
    <w:multiLevelType w:val="hybridMultilevel"/>
    <w:tmpl w:val="CAF6C8B4"/>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2" w15:restartNumberingAfterBreak="0">
    <w:nsid w:val="0000000C"/>
    <w:multiLevelType w:val="hybridMultilevel"/>
    <w:tmpl w:val="28F6C0EC"/>
    <w:lvl w:ilvl="0" w:tplc="041F001B">
      <w:start w:val="1"/>
      <w:numFmt w:val="lowerRoman"/>
      <w:lvlText w:val="%1."/>
      <w:lvlJc w:val="right"/>
      <w:pPr>
        <w:ind w:left="720" w:hanging="360"/>
      </w:pPr>
    </w:lvl>
    <w:lvl w:ilvl="1" w:tplc="BB765624" w:tentative="1">
      <w:start w:val="1"/>
      <w:numFmt w:val="lowerLetter"/>
      <w:lvlText w:val="%2."/>
      <w:lvlJc w:val="left"/>
      <w:pPr>
        <w:ind w:left="1440" w:hanging="360"/>
      </w:pPr>
    </w:lvl>
    <w:lvl w:ilvl="2" w:tplc="3CB2EF38" w:tentative="1">
      <w:start w:val="1"/>
      <w:numFmt w:val="lowerRoman"/>
      <w:lvlText w:val="%3."/>
      <w:lvlJc w:val="right"/>
      <w:pPr>
        <w:ind w:left="2160" w:hanging="180"/>
      </w:pPr>
    </w:lvl>
    <w:lvl w:ilvl="3" w:tplc="BEBA6DFC" w:tentative="1">
      <w:start w:val="1"/>
      <w:numFmt w:val="decimal"/>
      <w:lvlText w:val="%4."/>
      <w:lvlJc w:val="left"/>
      <w:pPr>
        <w:ind w:left="2880" w:hanging="360"/>
      </w:pPr>
    </w:lvl>
    <w:lvl w:ilvl="4" w:tplc="D638CBFC" w:tentative="1">
      <w:start w:val="1"/>
      <w:numFmt w:val="lowerLetter"/>
      <w:lvlText w:val="%5."/>
      <w:lvlJc w:val="left"/>
      <w:pPr>
        <w:ind w:left="3600" w:hanging="360"/>
      </w:pPr>
    </w:lvl>
    <w:lvl w:ilvl="5" w:tplc="05C483BA" w:tentative="1">
      <w:start w:val="1"/>
      <w:numFmt w:val="lowerRoman"/>
      <w:lvlText w:val="%6."/>
      <w:lvlJc w:val="right"/>
      <w:pPr>
        <w:ind w:left="4320" w:hanging="180"/>
      </w:pPr>
    </w:lvl>
    <w:lvl w:ilvl="6" w:tplc="182A5D86" w:tentative="1">
      <w:start w:val="1"/>
      <w:numFmt w:val="decimal"/>
      <w:lvlText w:val="%7."/>
      <w:lvlJc w:val="left"/>
      <w:pPr>
        <w:ind w:left="5040" w:hanging="360"/>
      </w:pPr>
    </w:lvl>
    <w:lvl w:ilvl="7" w:tplc="33F83466" w:tentative="1">
      <w:start w:val="1"/>
      <w:numFmt w:val="lowerLetter"/>
      <w:lvlText w:val="%8."/>
      <w:lvlJc w:val="left"/>
      <w:pPr>
        <w:ind w:left="5760" w:hanging="360"/>
      </w:pPr>
    </w:lvl>
    <w:lvl w:ilvl="8" w:tplc="BB68FB76" w:tentative="1">
      <w:start w:val="1"/>
      <w:numFmt w:val="lowerRoman"/>
      <w:lvlText w:val="%9."/>
      <w:lvlJc w:val="right"/>
      <w:pPr>
        <w:ind w:left="6480" w:hanging="180"/>
      </w:pPr>
    </w:lvl>
  </w:abstractNum>
  <w:abstractNum w:abstractNumId="13" w15:restartNumberingAfterBreak="0">
    <w:nsid w:val="0000000D"/>
    <w:multiLevelType w:val="hybridMultilevel"/>
    <w:tmpl w:val="5E2415E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0000000E"/>
    <w:multiLevelType w:val="hybridMultilevel"/>
    <w:tmpl w:val="0FE4FEF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0000000F"/>
    <w:multiLevelType w:val="hybridMultilevel"/>
    <w:tmpl w:val="EA1A9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00000010"/>
    <w:multiLevelType w:val="hybridMultilevel"/>
    <w:tmpl w:val="7C38D45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00000011"/>
    <w:multiLevelType w:val="hybridMultilevel"/>
    <w:tmpl w:val="4C9C7C6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00000012"/>
    <w:multiLevelType w:val="hybridMultilevel"/>
    <w:tmpl w:val="02F8377A"/>
    <w:lvl w:ilvl="0" w:tplc="9FEA7A9C">
      <w:start w:val="1"/>
      <w:numFmt w:val="bullet"/>
      <w:suff w:val="nothing"/>
      <w:lvlText w:val="·"/>
      <w:lvlJc w:val="left"/>
      <w:pPr>
        <w:ind w:left="278" w:firstLine="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10E8D8F6">
      <w:start w:val="1"/>
      <w:numFmt w:val="bullet"/>
      <w:suff w:val="nothing"/>
      <w:lvlText w:val="·"/>
      <w:lvlJc w:val="left"/>
      <w:pPr>
        <w:ind w:left="278" w:firstLine="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FC62C746">
      <w:start w:val="1"/>
      <w:numFmt w:val="bullet"/>
      <w:suff w:val="nothing"/>
      <w:lvlText w:val="·"/>
      <w:lvlJc w:val="left"/>
      <w:pPr>
        <w:ind w:left="278" w:firstLine="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5E9E5FCC">
      <w:start w:val="1"/>
      <w:numFmt w:val="bullet"/>
      <w:suff w:val="nothing"/>
      <w:lvlText w:val="·"/>
      <w:lvlJc w:val="left"/>
      <w:pPr>
        <w:ind w:left="278" w:firstLine="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7D78D538">
      <w:start w:val="1"/>
      <w:numFmt w:val="bullet"/>
      <w:suff w:val="nothing"/>
      <w:lvlText w:val="·"/>
      <w:lvlJc w:val="left"/>
      <w:pPr>
        <w:ind w:left="278" w:firstLine="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7F4603E6">
      <w:start w:val="1"/>
      <w:numFmt w:val="bullet"/>
      <w:suff w:val="nothing"/>
      <w:lvlText w:val="·"/>
      <w:lvlJc w:val="left"/>
      <w:pPr>
        <w:ind w:left="278" w:firstLine="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F64ECBEC">
      <w:start w:val="1"/>
      <w:numFmt w:val="bullet"/>
      <w:suff w:val="nothing"/>
      <w:lvlText w:val="·"/>
      <w:lvlJc w:val="left"/>
      <w:pPr>
        <w:ind w:left="278" w:firstLine="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A85A2988">
      <w:start w:val="1"/>
      <w:numFmt w:val="bullet"/>
      <w:suff w:val="nothing"/>
      <w:lvlText w:val="·"/>
      <w:lvlJc w:val="left"/>
      <w:pPr>
        <w:ind w:left="278" w:firstLine="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BFCA28A4">
      <w:start w:val="1"/>
      <w:numFmt w:val="bullet"/>
      <w:suff w:val="nothing"/>
      <w:lvlText w:val="·"/>
      <w:lvlJc w:val="left"/>
      <w:pPr>
        <w:ind w:left="278" w:firstLine="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19" w15:restartNumberingAfterBreak="0">
    <w:nsid w:val="00000013"/>
    <w:multiLevelType w:val="hybridMultilevel"/>
    <w:tmpl w:val="5E6A702E"/>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0" w15:restartNumberingAfterBreak="0">
    <w:nsid w:val="00000014"/>
    <w:multiLevelType w:val="hybridMultilevel"/>
    <w:tmpl w:val="4BBAAAC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00000015"/>
    <w:multiLevelType w:val="hybridMultilevel"/>
    <w:tmpl w:val="D3587434"/>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00000016"/>
    <w:multiLevelType w:val="hybridMultilevel"/>
    <w:tmpl w:val="52B4464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00000017"/>
    <w:multiLevelType w:val="hybridMultilevel"/>
    <w:tmpl w:val="33A490B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00000018"/>
    <w:multiLevelType w:val="hybridMultilevel"/>
    <w:tmpl w:val="1D86DD9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00000019"/>
    <w:multiLevelType w:val="hybridMultilevel"/>
    <w:tmpl w:val="6D3AD8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0000001A"/>
    <w:multiLevelType w:val="hybridMultilevel"/>
    <w:tmpl w:val="06C2881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0000001B"/>
    <w:multiLevelType w:val="hybridMultilevel"/>
    <w:tmpl w:val="A57E5554"/>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0000001C"/>
    <w:multiLevelType w:val="hybridMultilevel"/>
    <w:tmpl w:val="0526D5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0000001D"/>
    <w:multiLevelType w:val="hybridMultilevel"/>
    <w:tmpl w:val="A106023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0000001E"/>
    <w:multiLevelType w:val="hybridMultilevel"/>
    <w:tmpl w:val="65B0789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0000001F"/>
    <w:multiLevelType w:val="hybridMultilevel"/>
    <w:tmpl w:val="E8245914"/>
    <w:lvl w:ilvl="0" w:tplc="041F001B">
      <w:start w:val="1"/>
      <w:numFmt w:val="lowerRoman"/>
      <w:lvlText w:val="%1."/>
      <w:lvlJc w:val="right"/>
      <w:pPr>
        <w:ind w:left="720" w:hanging="360"/>
      </w:pPr>
    </w:lvl>
    <w:lvl w:ilvl="1" w:tplc="868621A8" w:tentative="1">
      <w:start w:val="1"/>
      <w:numFmt w:val="lowerLetter"/>
      <w:lvlText w:val="%2."/>
      <w:lvlJc w:val="left"/>
      <w:pPr>
        <w:ind w:left="1440" w:hanging="360"/>
      </w:pPr>
    </w:lvl>
    <w:lvl w:ilvl="2" w:tplc="B3A8BCB4" w:tentative="1">
      <w:start w:val="1"/>
      <w:numFmt w:val="lowerRoman"/>
      <w:lvlText w:val="%3."/>
      <w:lvlJc w:val="right"/>
      <w:pPr>
        <w:ind w:left="2160" w:hanging="180"/>
      </w:pPr>
    </w:lvl>
    <w:lvl w:ilvl="3" w:tplc="EFAAF278" w:tentative="1">
      <w:start w:val="1"/>
      <w:numFmt w:val="decimal"/>
      <w:lvlText w:val="%4."/>
      <w:lvlJc w:val="left"/>
      <w:pPr>
        <w:ind w:left="2880" w:hanging="360"/>
      </w:pPr>
    </w:lvl>
    <w:lvl w:ilvl="4" w:tplc="9C529754" w:tentative="1">
      <w:start w:val="1"/>
      <w:numFmt w:val="lowerLetter"/>
      <w:lvlText w:val="%5."/>
      <w:lvlJc w:val="left"/>
      <w:pPr>
        <w:ind w:left="3600" w:hanging="360"/>
      </w:pPr>
    </w:lvl>
    <w:lvl w:ilvl="5" w:tplc="008EC872" w:tentative="1">
      <w:start w:val="1"/>
      <w:numFmt w:val="lowerRoman"/>
      <w:lvlText w:val="%6."/>
      <w:lvlJc w:val="right"/>
      <w:pPr>
        <w:ind w:left="4320" w:hanging="180"/>
      </w:pPr>
    </w:lvl>
    <w:lvl w:ilvl="6" w:tplc="460473DA" w:tentative="1">
      <w:start w:val="1"/>
      <w:numFmt w:val="decimal"/>
      <w:lvlText w:val="%7."/>
      <w:lvlJc w:val="left"/>
      <w:pPr>
        <w:ind w:left="5040" w:hanging="360"/>
      </w:pPr>
    </w:lvl>
    <w:lvl w:ilvl="7" w:tplc="D368F742" w:tentative="1">
      <w:start w:val="1"/>
      <w:numFmt w:val="lowerLetter"/>
      <w:lvlText w:val="%8."/>
      <w:lvlJc w:val="left"/>
      <w:pPr>
        <w:ind w:left="5760" w:hanging="360"/>
      </w:pPr>
    </w:lvl>
    <w:lvl w:ilvl="8" w:tplc="1F541D44" w:tentative="1">
      <w:start w:val="1"/>
      <w:numFmt w:val="lowerRoman"/>
      <w:lvlText w:val="%9."/>
      <w:lvlJc w:val="right"/>
      <w:pPr>
        <w:ind w:left="6480" w:hanging="180"/>
      </w:pPr>
    </w:lvl>
  </w:abstractNum>
  <w:abstractNum w:abstractNumId="32" w15:restartNumberingAfterBreak="0">
    <w:nsid w:val="00000020"/>
    <w:multiLevelType w:val="hybridMultilevel"/>
    <w:tmpl w:val="467EA20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00000021"/>
    <w:multiLevelType w:val="hybridMultilevel"/>
    <w:tmpl w:val="FFB6A942"/>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00000022"/>
    <w:multiLevelType w:val="hybridMultilevel"/>
    <w:tmpl w:val="DCD435C8"/>
    <w:numStyleLink w:val="ImportedStyle5"/>
  </w:abstractNum>
  <w:abstractNum w:abstractNumId="35" w15:restartNumberingAfterBreak="0">
    <w:nsid w:val="00000023"/>
    <w:multiLevelType w:val="hybridMultilevel"/>
    <w:tmpl w:val="18C2488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00000024"/>
    <w:multiLevelType w:val="hybridMultilevel"/>
    <w:tmpl w:val="64DA662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00000025"/>
    <w:multiLevelType w:val="hybridMultilevel"/>
    <w:tmpl w:val="149AB2E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00000026"/>
    <w:multiLevelType w:val="hybridMultilevel"/>
    <w:tmpl w:val="6C44D68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00000027"/>
    <w:multiLevelType w:val="hybridMultilevel"/>
    <w:tmpl w:val="5E1CEE94"/>
    <w:lvl w:ilvl="0" w:tplc="041F0019">
      <w:start w:val="1"/>
      <w:numFmt w:val="lowerLetter"/>
      <w:lvlText w:val="%1."/>
      <w:lvlJc w:val="left"/>
      <w:pPr>
        <w:ind w:left="720" w:hanging="360"/>
      </w:pPr>
    </w:lvl>
    <w:lvl w:ilvl="1" w:tplc="87461A46" w:tentative="1">
      <w:start w:val="1"/>
      <w:numFmt w:val="lowerLetter"/>
      <w:lvlText w:val="%2."/>
      <w:lvlJc w:val="left"/>
      <w:pPr>
        <w:ind w:left="1440" w:hanging="360"/>
      </w:pPr>
    </w:lvl>
    <w:lvl w:ilvl="2" w:tplc="78246464" w:tentative="1">
      <w:start w:val="1"/>
      <w:numFmt w:val="lowerRoman"/>
      <w:lvlText w:val="%3."/>
      <w:lvlJc w:val="right"/>
      <w:pPr>
        <w:ind w:left="2160" w:hanging="180"/>
      </w:pPr>
    </w:lvl>
    <w:lvl w:ilvl="3" w:tplc="BC9C4A4C" w:tentative="1">
      <w:start w:val="1"/>
      <w:numFmt w:val="decimal"/>
      <w:lvlText w:val="%4."/>
      <w:lvlJc w:val="left"/>
      <w:pPr>
        <w:ind w:left="2880" w:hanging="360"/>
      </w:pPr>
    </w:lvl>
    <w:lvl w:ilvl="4" w:tplc="D2825AF0" w:tentative="1">
      <w:start w:val="1"/>
      <w:numFmt w:val="lowerLetter"/>
      <w:lvlText w:val="%5."/>
      <w:lvlJc w:val="left"/>
      <w:pPr>
        <w:ind w:left="3600" w:hanging="360"/>
      </w:pPr>
    </w:lvl>
    <w:lvl w:ilvl="5" w:tplc="2E3C1868" w:tentative="1">
      <w:start w:val="1"/>
      <w:numFmt w:val="lowerRoman"/>
      <w:lvlText w:val="%6."/>
      <w:lvlJc w:val="right"/>
      <w:pPr>
        <w:ind w:left="4320" w:hanging="180"/>
      </w:pPr>
    </w:lvl>
    <w:lvl w:ilvl="6" w:tplc="AAECACDE" w:tentative="1">
      <w:start w:val="1"/>
      <w:numFmt w:val="decimal"/>
      <w:lvlText w:val="%7."/>
      <w:lvlJc w:val="left"/>
      <w:pPr>
        <w:ind w:left="5040" w:hanging="360"/>
      </w:pPr>
    </w:lvl>
    <w:lvl w:ilvl="7" w:tplc="2EDC1E8A" w:tentative="1">
      <w:start w:val="1"/>
      <w:numFmt w:val="lowerLetter"/>
      <w:lvlText w:val="%8."/>
      <w:lvlJc w:val="left"/>
      <w:pPr>
        <w:ind w:left="5760" w:hanging="360"/>
      </w:pPr>
    </w:lvl>
    <w:lvl w:ilvl="8" w:tplc="09623CEA" w:tentative="1">
      <w:start w:val="1"/>
      <w:numFmt w:val="lowerRoman"/>
      <w:lvlText w:val="%9."/>
      <w:lvlJc w:val="right"/>
      <w:pPr>
        <w:ind w:left="6480" w:hanging="180"/>
      </w:pPr>
    </w:lvl>
  </w:abstractNum>
  <w:abstractNum w:abstractNumId="40" w15:restartNumberingAfterBreak="0">
    <w:nsid w:val="00000028"/>
    <w:multiLevelType w:val="hybridMultilevel"/>
    <w:tmpl w:val="DCD435C8"/>
    <w:numStyleLink w:val="ImportedStyle5"/>
  </w:abstractNum>
  <w:abstractNum w:abstractNumId="41" w15:restartNumberingAfterBreak="0">
    <w:nsid w:val="00000029"/>
    <w:multiLevelType w:val="hybridMultilevel"/>
    <w:tmpl w:val="CFF008C0"/>
    <w:lvl w:ilvl="0" w:tplc="0409000F">
      <w:start w:val="57"/>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2" w15:restartNumberingAfterBreak="0">
    <w:nsid w:val="0000002A"/>
    <w:multiLevelType w:val="hybridMultilevel"/>
    <w:tmpl w:val="9A9DF35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43" w15:restartNumberingAfterBreak="0">
    <w:nsid w:val="0000002B"/>
    <w:multiLevelType w:val="hybridMultilevel"/>
    <w:tmpl w:val="233F8C72"/>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16cid:durableId="287048035">
    <w:abstractNumId w:val="1"/>
  </w:num>
  <w:num w:numId="2" w16cid:durableId="372122543">
    <w:abstractNumId w:val="24"/>
  </w:num>
  <w:num w:numId="3" w16cid:durableId="2010062537">
    <w:abstractNumId w:val="25"/>
  </w:num>
  <w:num w:numId="4" w16cid:durableId="692656911">
    <w:abstractNumId w:val="30"/>
  </w:num>
  <w:num w:numId="5" w16cid:durableId="886528474">
    <w:abstractNumId w:val="32"/>
  </w:num>
  <w:num w:numId="6" w16cid:durableId="1283262997">
    <w:abstractNumId w:val="7"/>
  </w:num>
  <w:num w:numId="7" w16cid:durableId="1982684224">
    <w:abstractNumId w:val="17"/>
  </w:num>
  <w:num w:numId="8" w16cid:durableId="895700208">
    <w:abstractNumId w:val="38"/>
  </w:num>
  <w:num w:numId="9" w16cid:durableId="975447958">
    <w:abstractNumId w:val="23"/>
  </w:num>
  <w:num w:numId="10" w16cid:durableId="780614667">
    <w:abstractNumId w:val="27"/>
  </w:num>
  <w:num w:numId="11" w16cid:durableId="1433210994">
    <w:abstractNumId w:val="36"/>
  </w:num>
  <w:num w:numId="12" w16cid:durableId="411702605">
    <w:abstractNumId w:val="21"/>
  </w:num>
  <w:num w:numId="13" w16cid:durableId="2061590038">
    <w:abstractNumId w:val="26"/>
  </w:num>
  <w:num w:numId="14" w16cid:durableId="842817520">
    <w:abstractNumId w:val="28"/>
  </w:num>
  <w:num w:numId="15" w16cid:durableId="1826123898">
    <w:abstractNumId w:val="13"/>
  </w:num>
  <w:num w:numId="16" w16cid:durableId="448166681">
    <w:abstractNumId w:val="35"/>
  </w:num>
  <w:num w:numId="17" w16cid:durableId="1238055762">
    <w:abstractNumId w:val="16"/>
  </w:num>
  <w:num w:numId="18" w16cid:durableId="2002344497">
    <w:abstractNumId w:val="37"/>
  </w:num>
  <w:num w:numId="19" w16cid:durableId="858618997">
    <w:abstractNumId w:val="39"/>
  </w:num>
  <w:num w:numId="20" w16cid:durableId="1681814284">
    <w:abstractNumId w:val="15"/>
  </w:num>
  <w:num w:numId="21" w16cid:durableId="234820422">
    <w:abstractNumId w:val="22"/>
  </w:num>
  <w:num w:numId="22" w16cid:durableId="1690788618">
    <w:abstractNumId w:val="0"/>
  </w:num>
  <w:num w:numId="23" w16cid:durableId="1320891131">
    <w:abstractNumId w:val="40"/>
  </w:num>
  <w:num w:numId="24" w16cid:durableId="1981381565">
    <w:abstractNumId w:val="40"/>
    <w:lvlOverride w:ilvl="0">
      <w:startOverride w:val="31"/>
    </w:lvlOverride>
  </w:num>
  <w:num w:numId="25" w16cid:durableId="1161434139">
    <w:abstractNumId w:val="34"/>
  </w:num>
  <w:num w:numId="26" w16cid:durableId="2039425029">
    <w:abstractNumId w:val="18"/>
  </w:num>
  <w:num w:numId="27" w16cid:durableId="591357630">
    <w:abstractNumId w:val="11"/>
  </w:num>
  <w:num w:numId="28" w16cid:durableId="1853688813">
    <w:abstractNumId w:val="19"/>
  </w:num>
  <w:num w:numId="29" w16cid:durableId="1926912942">
    <w:abstractNumId w:val="29"/>
  </w:num>
  <w:num w:numId="30" w16cid:durableId="307906657">
    <w:abstractNumId w:val="6"/>
  </w:num>
  <w:num w:numId="31" w16cid:durableId="647132566">
    <w:abstractNumId w:val="8"/>
  </w:num>
  <w:num w:numId="32" w16cid:durableId="778837102">
    <w:abstractNumId w:val="12"/>
  </w:num>
  <w:num w:numId="33" w16cid:durableId="1056514912">
    <w:abstractNumId w:val="31"/>
  </w:num>
  <w:num w:numId="34" w16cid:durableId="1559513674">
    <w:abstractNumId w:val="20"/>
  </w:num>
  <w:num w:numId="35" w16cid:durableId="687147146">
    <w:abstractNumId w:val="2"/>
  </w:num>
  <w:num w:numId="36" w16cid:durableId="302079820">
    <w:abstractNumId w:val="4"/>
  </w:num>
  <w:num w:numId="37" w16cid:durableId="833765654">
    <w:abstractNumId w:val="5"/>
  </w:num>
  <w:num w:numId="38" w16cid:durableId="857474630">
    <w:abstractNumId w:val="14"/>
  </w:num>
  <w:num w:numId="39" w16cid:durableId="10011574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40932012">
    <w:abstractNumId w:val="33"/>
  </w:num>
  <w:num w:numId="41" w16cid:durableId="37046353">
    <w:abstractNumId w:val="9"/>
  </w:num>
  <w:num w:numId="42" w16cid:durableId="1318924787">
    <w:abstractNumId w:val="3"/>
  </w:num>
  <w:num w:numId="43" w16cid:durableId="1184398774">
    <w:abstractNumId w:val="41"/>
  </w:num>
  <w:num w:numId="44" w16cid:durableId="185414493">
    <w:abstractNumId w:val="41"/>
  </w:num>
  <w:num w:numId="45" w16cid:durableId="1756710299">
    <w:abstractNumId w:val="42"/>
  </w:num>
  <w:num w:numId="46" w16cid:durableId="585379603">
    <w:abstractNumId w:val="42"/>
  </w:num>
  <w:num w:numId="47" w16cid:durableId="1372339124">
    <w:abstractNumId w:val="43"/>
  </w:num>
  <w:num w:numId="48" w16cid:durableId="1087384793">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fis365">
    <w15:presenceInfo w15:providerId="AD" w15:userId="S::pinti2454@microsoft365acc.com::c33d9047-ff10-413d-9f44-b001e8ee7a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44"/>
    <w:rsid w:val="00367150"/>
    <w:rsid w:val="00990044"/>
    <w:rsid w:val="00C94053"/>
  </w:rsids>
  <m:mathPr>
    <m:mathFont m:val="Cambria Math"/>
    <m:brkBin m:val="before"/>
    <m:brkBinSub m:val="--"/>
    <m:smallFrac m:val="0"/>
    <m:dispDef/>
    <m:lMargin m:val="0"/>
    <m:rMargin m:val="0"/>
    <m:defJc m:val="centerGroup"/>
    <m:wrapIndent m:val="1440"/>
    <m:intLim m:val="subSup"/>
    <m:naryLim m:val="undOvr"/>
  </m:mathPr>
  <w:themeFontLang w:val="tr-TR"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1388"/>
  <w15:docId w15:val="{2BCA7B5F-4C3A-4E66-A7CA-73391F76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pBdr>
        <w:top w:val="nil"/>
        <w:left w:val="nil"/>
        <w:bottom w:val="nil"/>
        <w:right w:val="nil"/>
        <w:between w:val="nil"/>
        <w:bar w:val="nil"/>
      </w:pBdr>
      <w:spacing w:after="200" w:line="276" w:lineRule="auto"/>
    </w:pPr>
    <w:rPr>
      <w:rFonts w:cs="Calibri"/>
      <w:color w:val="000000"/>
      <w:u w:color="000000"/>
      <w:bdr w:val="nil"/>
      <w:lang w:eastAsia="tr-TR"/>
      <w14:textOutline w14:w="0" w14:cap="flat" w14:cmpd="sng" w14:algn="ctr">
        <w14:noFill/>
        <w14:prstDash w14:val="solid"/>
        <w14:bevel/>
      </w14:textOutline>
    </w:rPr>
  </w:style>
  <w:style w:type="paragraph" w:styleId="ListParagraph">
    <w:name w:val="List Paragraph"/>
    <w:basedOn w:val="Normal"/>
    <w:uiPriority w:val="34"/>
    <w:qFormat/>
    <w:pPr>
      <w:ind w:left="720"/>
      <w:contextualSpacing/>
    </w:pPr>
  </w:style>
  <w:style w:type="numbering" w:customStyle="1" w:styleId="ImportedStyle5">
    <w:name w:val="Imported Style 5"/>
    <w:pPr>
      <w:numPr>
        <w:numId w:val="1"/>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uiPriority w:val="9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E70AA-190D-4F67-9DE4-452BC35A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cavidan eken</dc:creator>
  <cp:lastModifiedBy>Ofis365</cp:lastModifiedBy>
  <cp:revision>7</cp:revision>
  <dcterms:created xsi:type="dcterms:W3CDTF">2023-02-23T14:57:00Z</dcterms:created>
  <dcterms:modified xsi:type="dcterms:W3CDTF">2023-03-14T19:48:00Z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f5e8aa3d52ca47b9a87528954e98a988</vt:lpwstr>
  </property>
</Properties>
</file>